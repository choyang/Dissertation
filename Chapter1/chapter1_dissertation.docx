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DADE" w14:textId="77777777" w:rsidR="0088715E" w:rsidRDefault="0088715E">
      <w:pPr>
        <w:spacing w:line="480" w:lineRule="auto"/>
        <w:jc w:val="center"/>
        <w:rPr>
          <w:rFonts w:cs="Times New Roman"/>
          <w:bCs/>
        </w:rPr>
      </w:pPr>
    </w:p>
    <w:p w14:paraId="7D523463" w14:textId="77777777" w:rsidR="0088715E" w:rsidRDefault="0088715E">
      <w:pPr>
        <w:spacing w:line="480" w:lineRule="auto"/>
        <w:jc w:val="center"/>
        <w:rPr>
          <w:rFonts w:cs="Times New Roman"/>
          <w:bCs/>
        </w:rPr>
      </w:pPr>
    </w:p>
    <w:p w14:paraId="55B0AD94" w14:textId="77777777" w:rsidR="0088715E" w:rsidRDefault="0088715E">
      <w:pPr>
        <w:spacing w:line="480" w:lineRule="auto"/>
        <w:jc w:val="center"/>
        <w:rPr>
          <w:rFonts w:cs="Times New Roman"/>
          <w:bCs/>
        </w:rPr>
      </w:pPr>
    </w:p>
    <w:p w14:paraId="75FFEB17" w14:textId="77777777" w:rsidR="0088715E" w:rsidRDefault="0088715E">
      <w:pPr>
        <w:spacing w:line="480" w:lineRule="auto"/>
        <w:jc w:val="center"/>
        <w:rPr>
          <w:rFonts w:cs="Times New Roman"/>
          <w:bCs/>
        </w:rPr>
      </w:pPr>
    </w:p>
    <w:p w14:paraId="75EAD9DF" w14:textId="77777777" w:rsidR="0088715E" w:rsidRDefault="000D7F03">
      <w:pPr>
        <w:spacing w:line="480" w:lineRule="auto"/>
        <w:jc w:val="center"/>
        <w:rPr>
          <w:rFonts w:cs="Times New Roman"/>
          <w:bCs/>
        </w:rPr>
      </w:pPr>
      <w:r>
        <w:rPr>
          <w:rFonts w:cs="Times New Roman"/>
          <w:bCs/>
        </w:rPr>
        <w:t>Perception of Mixed Emotion Across Cultures</w:t>
      </w:r>
    </w:p>
    <w:p w14:paraId="4DB53E6A" w14:textId="77777777" w:rsidR="0088715E" w:rsidRDefault="000D7F03">
      <w:pPr>
        <w:spacing w:line="480" w:lineRule="auto"/>
        <w:jc w:val="center"/>
        <w:rPr>
          <w:rFonts w:cs="Times New Roman"/>
          <w:bCs/>
        </w:rPr>
      </w:pPr>
      <w:r>
        <w:rPr>
          <w:rFonts w:cs="Times New Roman"/>
          <w:bCs/>
        </w:rPr>
        <w:t>Yay-</w:t>
      </w:r>
      <w:proofErr w:type="spellStart"/>
      <w:r>
        <w:rPr>
          <w:rFonts w:cs="Times New Roman"/>
          <w:bCs/>
        </w:rPr>
        <w:t>hyung</w:t>
      </w:r>
      <w:proofErr w:type="spellEnd"/>
      <w:r>
        <w:rPr>
          <w:rFonts w:cs="Times New Roman"/>
          <w:bCs/>
        </w:rPr>
        <w:t xml:space="preserve"> Cho</w:t>
      </w:r>
    </w:p>
    <w:p w14:paraId="3D2852D5" w14:textId="77777777" w:rsidR="0088715E" w:rsidRDefault="000D7F03">
      <w:pPr>
        <w:spacing w:line="480" w:lineRule="auto"/>
        <w:jc w:val="center"/>
        <w:rPr>
          <w:rFonts w:cs="Times New Roman"/>
          <w:bCs/>
        </w:rPr>
      </w:pPr>
      <w:r>
        <w:rPr>
          <w:rFonts w:cs="Times New Roman"/>
          <w:bCs/>
        </w:rPr>
        <w:t>University of Michigan</w:t>
      </w:r>
    </w:p>
    <w:p w14:paraId="4EFE858D" w14:textId="77777777" w:rsidR="0088715E" w:rsidRDefault="0088715E">
      <w:pPr>
        <w:spacing w:line="480" w:lineRule="auto"/>
        <w:jc w:val="center"/>
        <w:rPr>
          <w:rFonts w:cs="Times New Roman"/>
          <w:bCs/>
        </w:rPr>
      </w:pPr>
    </w:p>
    <w:p w14:paraId="155659B4" w14:textId="77777777" w:rsidR="0088715E" w:rsidRDefault="0088715E">
      <w:pPr>
        <w:spacing w:line="480" w:lineRule="auto"/>
        <w:jc w:val="center"/>
        <w:rPr>
          <w:rFonts w:cs="Times New Roman"/>
          <w:bCs/>
        </w:rPr>
      </w:pPr>
    </w:p>
    <w:p w14:paraId="2CBBFBF3" w14:textId="77777777" w:rsidR="0088715E" w:rsidRDefault="0088715E">
      <w:pPr>
        <w:spacing w:line="480" w:lineRule="auto"/>
        <w:jc w:val="center"/>
        <w:rPr>
          <w:rFonts w:cs="Times New Roman"/>
          <w:bCs/>
        </w:rPr>
      </w:pPr>
    </w:p>
    <w:p w14:paraId="42BD5D8A" w14:textId="77777777" w:rsidR="0088715E" w:rsidRDefault="0088715E">
      <w:pPr>
        <w:spacing w:line="480" w:lineRule="auto"/>
        <w:ind w:firstLine="720"/>
        <w:rPr>
          <w:rFonts w:cs="Times New Roman"/>
          <w:bCs/>
        </w:rPr>
      </w:pPr>
    </w:p>
    <w:p w14:paraId="75BA3CD0" w14:textId="77777777" w:rsidR="0088715E" w:rsidRDefault="0088715E">
      <w:pPr>
        <w:spacing w:line="480" w:lineRule="auto"/>
        <w:ind w:firstLine="720"/>
        <w:rPr>
          <w:rFonts w:cs="Times New Roman"/>
          <w:bCs/>
        </w:rPr>
      </w:pPr>
    </w:p>
    <w:p w14:paraId="04BBF4EC" w14:textId="77777777" w:rsidR="0088715E" w:rsidRDefault="0088715E">
      <w:pPr>
        <w:spacing w:line="480" w:lineRule="auto"/>
        <w:ind w:firstLine="720"/>
        <w:rPr>
          <w:rFonts w:cs="Times New Roman"/>
          <w:bCs/>
        </w:rPr>
      </w:pPr>
    </w:p>
    <w:p w14:paraId="39AFB0DD" w14:textId="77777777" w:rsidR="0088715E" w:rsidRDefault="0088715E">
      <w:pPr>
        <w:spacing w:line="480" w:lineRule="auto"/>
        <w:ind w:firstLine="720"/>
        <w:rPr>
          <w:rFonts w:cs="Times New Roman"/>
          <w:bCs/>
        </w:rPr>
      </w:pPr>
    </w:p>
    <w:p w14:paraId="2420F1CB" w14:textId="77777777" w:rsidR="0088715E" w:rsidRDefault="0088715E">
      <w:pPr>
        <w:spacing w:line="480" w:lineRule="auto"/>
        <w:ind w:firstLine="720"/>
        <w:rPr>
          <w:rFonts w:cs="Times New Roman"/>
          <w:bCs/>
        </w:rPr>
      </w:pPr>
    </w:p>
    <w:p w14:paraId="1EE8B49E" w14:textId="77777777" w:rsidR="0088715E" w:rsidRDefault="0088715E">
      <w:pPr>
        <w:spacing w:line="480" w:lineRule="auto"/>
        <w:ind w:firstLine="720"/>
        <w:rPr>
          <w:rFonts w:cs="Times New Roman"/>
          <w:bCs/>
        </w:rPr>
      </w:pPr>
    </w:p>
    <w:p w14:paraId="6065C9E5" w14:textId="77777777" w:rsidR="0088715E" w:rsidRDefault="0088715E">
      <w:pPr>
        <w:spacing w:line="480" w:lineRule="auto"/>
        <w:ind w:firstLine="720"/>
        <w:rPr>
          <w:rFonts w:cs="Times New Roman"/>
        </w:rPr>
      </w:pPr>
    </w:p>
    <w:p w14:paraId="3BFF2E62" w14:textId="77777777" w:rsidR="0088715E" w:rsidRDefault="0088715E">
      <w:pPr>
        <w:spacing w:line="480" w:lineRule="auto"/>
        <w:ind w:firstLine="720"/>
        <w:rPr>
          <w:rFonts w:cs="Times New Roman"/>
        </w:rPr>
      </w:pPr>
    </w:p>
    <w:p w14:paraId="47A3376C" w14:textId="77777777" w:rsidR="0088715E" w:rsidRDefault="0088715E">
      <w:pPr>
        <w:spacing w:line="480" w:lineRule="auto"/>
        <w:ind w:firstLine="720"/>
        <w:rPr>
          <w:rFonts w:cs="Times New Roman"/>
        </w:rPr>
      </w:pPr>
    </w:p>
    <w:p w14:paraId="5B92118F" w14:textId="77777777" w:rsidR="0088715E" w:rsidRDefault="0088715E">
      <w:pPr>
        <w:spacing w:line="480" w:lineRule="auto"/>
        <w:ind w:firstLine="720"/>
        <w:rPr>
          <w:rFonts w:cs="Times New Roman"/>
        </w:rPr>
      </w:pPr>
    </w:p>
    <w:p w14:paraId="0DB8874D" w14:textId="77777777" w:rsidR="0088715E" w:rsidRDefault="000D7F03">
      <w:pPr>
        <w:spacing w:line="480" w:lineRule="auto"/>
      </w:pPr>
      <w:r>
        <w:rPr>
          <w:rFonts w:cs="Times New Roman"/>
        </w:rPr>
        <w:t xml:space="preserve">Contact: </w:t>
      </w:r>
      <w:hyperlink r:id="rId8">
        <w:r>
          <w:rPr>
            <w:rStyle w:val="InternetLink"/>
            <w:rFonts w:cs="Times New Roman"/>
          </w:rPr>
          <w:t>choyang@umich.edu</w:t>
        </w:r>
      </w:hyperlink>
    </w:p>
    <w:p w14:paraId="7B2B3B1C" w14:textId="77777777" w:rsidR="0088715E" w:rsidRDefault="0088715E">
      <w:pPr>
        <w:spacing w:line="480" w:lineRule="auto"/>
        <w:rPr>
          <w:rFonts w:cs="Times New Roman"/>
        </w:rPr>
      </w:pPr>
    </w:p>
    <w:p w14:paraId="44878C78" w14:textId="77777777" w:rsidR="0088715E" w:rsidRDefault="0088715E">
      <w:pPr>
        <w:spacing w:line="480" w:lineRule="auto"/>
        <w:rPr>
          <w:rFonts w:cs="Times New Roman"/>
        </w:rPr>
      </w:pPr>
    </w:p>
    <w:p w14:paraId="1F24B5A2" w14:textId="77777777" w:rsidR="0088715E" w:rsidRDefault="000D7F03">
      <w:pPr>
        <w:spacing w:line="480" w:lineRule="auto"/>
        <w:jc w:val="center"/>
        <w:rPr>
          <w:rFonts w:cs="Times New Roman"/>
          <w:b/>
          <w:bCs/>
        </w:rPr>
      </w:pPr>
      <w:r>
        <w:rPr>
          <w:rFonts w:cs="Times New Roman"/>
          <w:b/>
          <w:bCs/>
        </w:rPr>
        <w:lastRenderedPageBreak/>
        <w:t>Abstract</w:t>
      </w:r>
    </w:p>
    <w:p w14:paraId="5E58B9C1" w14:textId="77777777" w:rsidR="0088715E" w:rsidRDefault="000D7F03">
      <w:pPr>
        <w:spacing w:line="480" w:lineRule="auto"/>
        <w:rPr>
          <w:rFonts w:cs="Times New Roman"/>
        </w:rPr>
      </w:pPr>
      <w:r>
        <w:rPr>
          <w:rFonts w:cs="Times New Roman"/>
        </w:rPr>
        <w:t xml:space="preserve">Previous cross-cultural comparisons of experiencing mixed emotion have </w:t>
      </w:r>
      <w:r>
        <w:rPr>
          <w:rFonts w:cs="Times New Roman"/>
        </w:rPr>
        <w:t>found that East Asians experience positive and negative emotions simultaneously more than European Americans. However, not much is known about differences across cultures in how people perceive mixed emotion from facial expressions. By presenting facial ex</w:t>
      </w:r>
      <w:r>
        <w:rPr>
          <w:rFonts w:cs="Times New Roman"/>
        </w:rPr>
        <w:t>pressions varying in valence, race, and gender to participants, we aimed to discover whether East Asians not only experience but also perceive more mixed emotions than European Americans. Study 1 compared the mean number of opposite-valence emotions percei</w:t>
      </w:r>
      <w:r>
        <w:rPr>
          <w:rFonts w:cs="Times New Roman"/>
        </w:rPr>
        <w:t>ved across 80 facial stimuli (i.e., perceiving both anger and happiness when presented with a frowning face), and found that Japanese participants perceived more mixed emotions than European Americans. Study 2 replicated the findings with more facial stimu</w:t>
      </w:r>
      <w:r>
        <w:rPr>
          <w:rFonts w:cs="Times New Roman"/>
        </w:rPr>
        <w:t xml:space="preserve">li, and also found that this cultural difference was mediated by the degree to which participants believe the expression of emotion was caused by the person's personality (internal attribution). In study 3, we asked open-ended questions and replicated the </w:t>
      </w:r>
      <w:r>
        <w:rPr>
          <w:rFonts w:cs="Times New Roman"/>
        </w:rPr>
        <w:t>findings from study 1 and 2. The results from three studies consistently supported our hypothesis, showing that Japanese perceived more mixed emotions from facial expressions than European Americans.</w:t>
      </w:r>
    </w:p>
    <w:p w14:paraId="0CDAF9E8" w14:textId="77777777" w:rsidR="0088715E" w:rsidRDefault="0088715E">
      <w:pPr>
        <w:spacing w:line="480" w:lineRule="auto"/>
        <w:rPr>
          <w:rFonts w:cs="Times New Roman"/>
        </w:rPr>
      </w:pPr>
    </w:p>
    <w:p w14:paraId="47B1F61F" w14:textId="77777777" w:rsidR="0088715E" w:rsidRDefault="0088715E">
      <w:pPr>
        <w:spacing w:line="480" w:lineRule="auto"/>
        <w:rPr>
          <w:rFonts w:cs="Times New Roman"/>
        </w:rPr>
      </w:pPr>
    </w:p>
    <w:p w14:paraId="113BEFFC" w14:textId="77777777" w:rsidR="0088715E" w:rsidRDefault="0088715E">
      <w:pPr>
        <w:spacing w:line="480" w:lineRule="auto"/>
        <w:rPr>
          <w:rFonts w:cs="Times New Roman"/>
        </w:rPr>
      </w:pPr>
    </w:p>
    <w:p w14:paraId="43725F87" w14:textId="77777777" w:rsidR="0088715E" w:rsidRDefault="0088715E">
      <w:pPr>
        <w:spacing w:line="480" w:lineRule="auto"/>
        <w:jc w:val="center"/>
        <w:rPr>
          <w:rFonts w:cs="Times New Roman"/>
        </w:rPr>
      </w:pPr>
    </w:p>
    <w:p w14:paraId="15C794BD" w14:textId="77777777" w:rsidR="0088715E" w:rsidRDefault="0088715E">
      <w:pPr>
        <w:spacing w:line="480" w:lineRule="auto"/>
        <w:jc w:val="center"/>
        <w:rPr>
          <w:rFonts w:cs="Times New Roman"/>
        </w:rPr>
      </w:pPr>
    </w:p>
    <w:p w14:paraId="24A1D035" w14:textId="77777777" w:rsidR="0088715E" w:rsidRDefault="0088715E">
      <w:pPr>
        <w:spacing w:line="480" w:lineRule="auto"/>
        <w:rPr>
          <w:rFonts w:cs="Times New Roman"/>
        </w:rPr>
      </w:pPr>
    </w:p>
    <w:p w14:paraId="6EBD47E9" w14:textId="77777777" w:rsidR="0088715E" w:rsidRDefault="000D7F03">
      <w:pPr>
        <w:rPr>
          <w:rFonts w:cs="Times New Roman"/>
          <w:b/>
        </w:rPr>
      </w:pPr>
      <w:r>
        <w:br w:type="page"/>
      </w:r>
    </w:p>
    <w:p w14:paraId="6E7C9A7F" w14:textId="77777777" w:rsidR="0088715E" w:rsidRDefault="000D7F03">
      <w:pPr>
        <w:spacing w:line="480" w:lineRule="auto"/>
      </w:pPr>
      <w:r>
        <w:rPr>
          <w:rFonts w:cs="Times New Roman"/>
        </w:rPr>
        <w:lastRenderedPageBreak/>
        <w:t>One of the most commonly studied forms of mixed emotions is the simultaneous experience of positive and negative emotions, often termed “dialectical emotions” (</w:t>
      </w:r>
      <w:proofErr w:type="spellStart"/>
      <w:r>
        <w:rPr>
          <w:rFonts w:cs="Times New Roman"/>
        </w:rPr>
        <w:t>Bagozzi</w:t>
      </w:r>
      <w:proofErr w:type="spellEnd"/>
      <w:r>
        <w:rPr>
          <w:rFonts w:cs="Times New Roman"/>
        </w:rPr>
        <w:t xml:space="preserve"> et al., 1999; Larsen et al., 2001; Spencer-Rodgers, </w:t>
      </w:r>
      <w:proofErr w:type="spellStart"/>
      <w:r>
        <w:rPr>
          <w:rFonts w:cs="Times New Roman"/>
        </w:rPr>
        <w:t>Peng</w:t>
      </w:r>
      <w:proofErr w:type="spellEnd"/>
      <w:r>
        <w:rPr>
          <w:rFonts w:cs="Times New Roman"/>
        </w:rPr>
        <w:t xml:space="preserve"> et al., 2010). Past studies hav</w:t>
      </w:r>
      <w:r>
        <w:rPr>
          <w:rFonts w:cs="Times New Roman"/>
        </w:rPr>
        <w:t>e found that East Asians experience more mixed emotions than European Americans (</w:t>
      </w:r>
      <w:proofErr w:type="spellStart"/>
      <w:r>
        <w:rPr>
          <w:rFonts w:cs="Times New Roman"/>
        </w:rPr>
        <w:t>Bagozzi</w:t>
      </w:r>
      <w:proofErr w:type="spellEnd"/>
      <w:r>
        <w:rPr>
          <w:rFonts w:cs="Times New Roman"/>
        </w:rPr>
        <w:t xml:space="preserve">, Wong, &amp; Yi, 1999; </w:t>
      </w:r>
      <w:proofErr w:type="spellStart"/>
      <w:r>
        <w:rPr>
          <w:rFonts w:cs="Times New Roman"/>
        </w:rPr>
        <w:t>Kitayama</w:t>
      </w:r>
      <w:proofErr w:type="spellEnd"/>
      <w:r>
        <w:rPr>
          <w:rFonts w:cs="Times New Roman"/>
        </w:rPr>
        <w:t xml:space="preserve">, Markus, &amp; </w:t>
      </w:r>
      <w:proofErr w:type="spellStart"/>
      <w:r>
        <w:rPr>
          <w:rFonts w:cs="Times New Roman"/>
        </w:rPr>
        <w:t>Kurokawa</w:t>
      </w:r>
      <w:proofErr w:type="spellEnd"/>
      <w:r>
        <w:rPr>
          <w:rFonts w:cs="Times New Roman"/>
        </w:rPr>
        <w:t xml:space="preserve">, 2000; </w:t>
      </w:r>
      <w:proofErr w:type="spellStart"/>
      <w:r>
        <w:rPr>
          <w:rFonts w:cs="Times New Roman"/>
        </w:rPr>
        <w:t>Schimmack</w:t>
      </w:r>
      <w:proofErr w:type="spellEnd"/>
      <w:r>
        <w:rPr>
          <w:rFonts w:cs="Times New Roman"/>
        </w:rPr>
        <w:t xml:space="preserve">, </w:t>
      </w:r>
      <w:proofErr w:type="spellStart"/>
      <w:r>
        <w:rPr>
          <w:rFonts w:cs="Times New Roman"/>
        </w:rPr>
        <w:t>Oishi</w:t>
      </w:r>
      <w:proofErr w:type="spellEnd"/>
      <w:r>
        <w:rPr>
          <w:rFonts w:cs="Times New Roman"/>
        </w:rPr>
        <w:t xml:space="preserve">, &amp; </w:t>
      </w:r>
      <w:proofErr w:type="spellStart"/>
      <w:r>
        <w:rPr>
          <w:rFonts w:cs="Times New Roman"/>
        </w:rPr>
        <w:t>Diener</w:t>
      </w:r>
      <w:proofErr w:type="spellEnd"/>
      <w:r>
        <w:rPr>
          <w:rFonts w:cs="Times New Roman"/>
        </w:rPr>
        <w:t>, 2002). However, do East Asians perceive more mixed emotion when reading others’ emot</w:t>
      </w:r>
      <w:r>
        <w:rPr>
          <w:rFonts w:cs="Times New Roman"/>
        </w:rPr>
        <w:t xml:space="preserve">ional expressions? For example, do East Asians perceive more happiness in frowning faces and more anger in smiling faces than European Americans?  </w:t>
      </w:r>
    </w:p>
    <w:p w14:paraId="3D3FE6DC" w14:textId="77777777" w:rsidR="0088715E" w:rsidRDefault="000D7F03">
      <w:pPr>
        <w:spacing w:line="480" w:lineRule="auto"/>
      </w:pPr>
      <w:r>
        <w:rPr>
          <w:rFonts w:cs="Times New Roman"/>
          <w:b/>
        </w:rPr>
        <w:t>Mixed Emotion and Culture</w:t>
      </w:r>
    </w:p>
    <w:p w14:paraId="57884EFA" w14:textId="77777777" w:rsidR="0088715E" w:rsidRDefault="000D7F03">
      <w:pPr>
        <w:spacing w:line="480" w:lineRule="auto"/>
        <w:ind w:firstLine="360"/>
      </w:pPr>
      <w:r>
        <w:rPr>
          <w:rFonts w:cs="Times New Roman"/>
        </w:rPr>
        <w:t>The experience of dialectical emotions has generally been studied in one of two wa</w:t>
      </w:r>
      <w:r>
        <w:rPr>
          <w:rFonts w:cs="Times New Roman"/>
        </w:rPr>
        <w:t>ys. The first operationalizes mixed emotions in terms of the magnitude of correlation between positive and negative emotions (</w:t>
      </w:r>
      <w:proofErr w:type="spellStart"/>
      <w:r>
        <w:rPr>
          <w:rFonts w:cs="Times New Roman"/>
        </w:rPr>
        <w:t>Bagozzi</w:t>
      </w:r>
      <w:proofErr w:type="spellEnd"/>
      <w:r>
        <w:rPr>
          <w:rFonts w:cs="Times New Roman"/>
        </w:rPr>
        <w:t xml:space="preserve"> et al, 1999; Miyamoto &amp; </w:t>
      </w:r>
      <w:proofErr w:type="spellStart"/>
      <w:r>
        <w:rPr>
          <w:rFonts w:cs="Times New Roman"/>
        </w:rPr>
        <w:t>Ryff</w:t>
      </w:r>
      <w:proofErr w:type="spellEnd"/>
      <w:r>
        <w:rPr>
          <w:rFonts w:cs="Times New Roman"/>
        </w:rPr>
        <w:t xml:space="preserve">, 2011; </w:t>
      </w:r>
      <w:proofErr w:type="spellStart"/>
      <w:r>
        <w:rPr>
          <w:rFonts w:cs="Times New Roman"/>
        </w:rPr>
        <w:t>Schmimack</w:t>
      </w:r>
      <w:proofErr w:type="spellEnd"/>
      <w:r>
        <w:rPr>
          <w:rFonts w:cs="Times New Roman"/>
        </w:rPr>
        <w:t xml:space="preserve"> et al., 2002), while the second examines the frequency of co-occurrence of p</w:t>
      </w:r>
      <w:r>
        <w:rPr>
          <w:rFonts w:cs="Times New Roman"/>
        </w:rPr>
        <w:t xml:space="preserve">ositive and negative emotions in a given situation (Larsen, McGraw, </w:t>
      </w:r>
      <w:proofErr w:type="spellStart"/>
      <w:r>
        <w:rPr>
          <w:rFonts w:cs="Times New Roman"/>
        </w:rPr>
        <w:t>Mellers</w:t>
      </w:r>
      <w:proofErr w:type="spellEnd"/>
      <w:r>
        <w:rPr>
          <w:rFonts w:cs="Times New Roman"/>
        </w:rPr>
        <w:t xml:space="preserve">, &amp; </w:t>
      </w:r>
      <w:proofErr w:type="spellStart"/>
      <w:r>
        <w:rPr>
          <w:rFonts w:cs="Times New Roman"/>
        </w:rPr>
        <w:t>Cacioppo</w:t>
      </w:r>
      <w:proofErr w:type="spellEnd"/>
      <w:r>
        <w:rPr>
          <w:rFonts w:cs="Times New Roman"/>
        </w:rPr>
        <w:t xml:space="preserve">, 2004; Miyamoto, Uchida, &amp; Ellsworth, 2010. Regardless of which method is used, East Asians reported experiencing more dialectical emotion than European Americans. The </w:t>
      </w:r>
      <w:r>
        <w:rPr>
          <w:rFonts w:cs="Times New Roman"/>
        </w:rPr>
        <w:t>negative correlation between positive and negative emotions is stronger for European Americans, while the correlation for East Asians ranges from a weak negative to a positive relationship (</w:t>
      </w:r>
      <w:proofErr w:type="spellStart"/>
      <w:r>
        <w:rPr>
          <w:rFonts w:cs="Times New Roman"/>
        </w:rPr>
        <w:t>Bagozzi</w:t>
      </w:r>
      <w:proofErr w:type="spellEnd"/>
      <w:r>
        <w:rPr>
          <w:rFonts w:cs="Times New Roman"/>
        </w:rPr>
        <w:t xml:space="preserve">, Wong, &amp; Yi, 1999; </w:t>
      </w:r>
      <w:proofErr w:type="spellStart"/>
      <w:r>
        <w:rPr>
          <w:rFonts w:cs="Times New Roman"/>
        </w:rPr>
        <w:t>Kitayama</w:t>
      </w:r>
      <w:proofErr w:type="spellEnd"/>
      <w:r>
        <w:rPr>
          <w:rFonts w:cs="Times New Roman"/>
        </w:rPr>
        <w:t xml:space="preserve">, Markus, &amp; </w:t>
      </w:r>
      <w:proofErr w:type="spellStart"/>
      <w:r>
        <w:rPr>
          <w:rFonts w:cs="Times New Roman"/>
        </w:rPr>
        <w:t>Kurokawa</w:t>
      </w:r>
      <w:proofErr w:type="spellEnd"/>
      <w:r>
        <w:rPr>
          <w:rFonts w:cs="Times New Roman"/>
        </w:rPr>
        <w:t xml:space="preserve">, 2000; </w:t>
      </w:r>
      <w:proofErr w:type="spellStart"/>
      <w:r>
        <w:rPr>
          <w:rFonts w:cs="Times New Roman"/>
        </w:rPr>
        <w:t>Sch</w:t>
      </w:r>
      <w:r>
        <w:rPr>
          <w:rFonts w:cs="Times New Roman"/>
        </w:rPr>
        <w:t>immack</w:t>
      </w:r>
      <w:proofErr w:type="spellEnd"/>
      <w:r>
        <w:rPr>
          <w:rFonts w:cs="Times New Roman"/>
        </w:rPr>
        <w:t xml:space="preserve">, </w:t>
      </w:r>
      <w:proofErr w:type="spellStart"/>
      <w:r>
        <w:rPr>
          <w:rFonts w:cs="Times New Roman"/>
        </w:rPr>
        <w:t>Oishi</w:t>
      </w:r>
      <w:proofErr w:type="spellEnd"/>
      <w:r>
        <w:rPr>
          <w:rFonts w:cs="Times New Roman"/>
        </w:rPr>
        <w:t xml:space="preserve">, &amp; </w:t>
      </w:r>
      <w:proofErr w:type="spellStart"/>
      <w:r>
        <w:rPr>
          <w:rFonts w:cs="Times New Roman"/>
        </w:rPr>
        <w:t>Diener</w:t>
      </w:r>
      <w:proofErr w:type="spellEnd"/>
      <w:r>
        <w:rPr>
          <w:rFonts w:cs="Times New Roman"/>
        </w:rPr>
        <w:t>, 2002). The frequency of reporting opposite-</w:t>
      </w:r>
      <w:proofErr w:type="spellStart"/>
      <w:r>
        <w:rPr>
          <w:rFonts w:cs="Times New Roman"/>
        </w:rPr>
        <w:t>valenced</w:t>
      </w:r>
      <w:proofErr w:type="spellEnd"/>
      <w:r>
        <w:rPr>
          <w:rFonts w:cs="Times New Roman"/>
        </w:rPr>
        <w:t xml:space="preserve"> emotions is also higher for East Asians, although this has only been found for the reporting of negative emotions in positive situations (Miyamoto, Uchida, &amp; Ellsworth, 2010).</w:t>
      </w:r>
    </w:p>
    <w:p w14:paraId="234AAA7C" w14:textId="77777777" w:rsidR="0088715E" w:rsidRDefault="000D7F03">
      <w:pPr>
        <w:spacing w:line="480" w:lineRule="auto"/>
        <w:ind w:firstLine="720"/>
      </w:pPr>
      <w:r>
        <w:rPr>
          <w:rFonts w:cs="Times New Roman"/>
          <w:lang w:eastAsia="ko-KR"/>
        </w:rPr>
        <w:t xml:space="preserve">It </w:t>
      </w:r>
      <w:r>
        <w:rPr>
          <w:rFonts w:cs="Times New Roman"/>
          <w:lang w:eastAsia="ko-KR"/>
        </w:rPr>
        <w:t xml:space="preserve">follows that East Asians should also be more likely to perceive both positive and negative emotions when inferring another person’s experience of emotion. A number of scholars </w:t>
      </w:r>
      <w:r>
        <w:rPr>
          <w:rFonts w:cs="Times New Roman"/>
          <w:lang w:eastAsia="ko-KR"/>
        </w:rPr>
        <w:lastRenderedPageBreak/>
        <w:t xml:space="preserve">have commented on the possibility of </w:t>
      </w:r>
      <w:r>
        <w:rPr>
          <w:rFonts w:cs="Times New Roman"/>
          <w:i/>
          <w:iCs/>
          <w:lang w:eastAsia="ko-KR"/>
        </w:rPr>
        <w:t>expressing</w:t>
      </w:r>
      <w:r>
        <w:rPr>
          <w:rFonts w:cs="Times New Roman"/>
          <w:lang w:eastAsia="ko-KR"/>
        </w:rPr>
        <w:t xml:space="preserve"> mixed emotion (Ekman &amp; Friesen, </w:t>
      </w:r>
      <w:r>
        <w:rPr>
          <w:rFonts w:cs="Times New Roman"/>
          <w:lang w:eastAsia="ko-KR"/>
        </w:rPr>
        <w:t xml:space="preserve">1969; </w:t>
      </w:r>
      <w:proofErr w:type="spellStart"/>
      <w:r>
        <w:rPr>
          <w:rFonts w:cs="Times New Roman"/>
          <w:lang w:eastAsia="ko-KR"/>
        </w:rPr>
        <w:t>Plutchik</w:t>
      </w:r>
      <w:proofErr w:type="spellEnd"/>
      <w:r>
        <w:rPr>
          <w:rFonts w:cs="Times New Roman"/>
          <w:lang w:eastAsia="ko-KR"/>
        </w:rPr>
        <w:t>, 1962; Tomkins &amp; McCarter, 1964), but not on the ability to perceive mixed emotion in the expressions of others, and there been no cross-cultural research on the perception of mixed emotion. We hypothesized that East Asians not only experien</w:t>
      </w:r>
      <w:r>
        <w:rPr>
          <w:rFonts w:cs="Times New Roman"/>
          <w:lang w:eastAsia="ko-KR"/>
        </w:rPr>
        <w:t>ce more mixed emotion, but also perceive more mixed emotion.</w:t>
      </w:r>
    </w:p>
    <w:p w14:paraId="027B0C7A" w14:textId="77777777" w:rsidR="0088715E" w:rsidRDefault="000D7F03">
      <w:pPr>
        <w:spacing w:line="480" w:lineRule="auto"/>
        <w:rPr>
          <w:rFonts w:cs="Times New Roman"/>
          <w:b/>
          <w:lang w:eastAsia="ko-KR"/>
        </w:rPr>
      </w:pPr>
      <w:r>
        <w:rPr>
          <w:rFonts w:cs="Times New Roman"/>
          <w:b/>
          <w:lang w:eastAsia="ko-KR"/>
        </w:rPr>
        <w:t>Possible Mechanisms for Perception of Mixed Emotion</w:t>
      </w:r>
    </w:p>
    <w:p w14:paraId="459A44FD" w14:textId="77777777" w:rsidR="0088715E" w:rsidRDefault="000D7F03">
      <w:pPr>
        <w:spacing w:line="480" w:lineRule="auto"/>
      </w:pPr>
      <w:r>
        <w:rPr>
          <w:rFonts w:eastAsiaTheme="minorEastAsia" w:cs="Times New Roman"/>
          <w:color w:val="000000"/>
        </w:rPr>
        <w:tab/>
        <w:t>Why would East Asians perceive more mixed emotions in others faces? One possibility is the tradition of dialectical thinking in East Asian, co</w:t>
      </w:r>
      <w:r>
        <w:rPr>
          <w:rFonts w:eastAsiaTheme="minorEastAsia" w:cs="Times New Roman"/>
          <w:color w:val="000000"/>
        </w:rPr>
        <w:t xml:space="preserve">mpared to the Western tradition of analytical thinking. Dialectical thinking refers to the traditional teachings of East Asia about the complementarity of opposites (i.e. the </w:t>
      </w:r>
      <w:proofErr w:type="spellStart"/>
      <w:r>
        <w:rPr>
          <w:rFonts w:eastAsiaTheme="minorEastAsia" w:cs="Times New Roman"/>
          <w:color w:val="000000"/>
        </w:rPr>
        <w:t>ying</w:t>
      </w:r>
      <w:proofErr w:type="spellEnd"/>
      <w:r>
        <w:rPr>
          <w:rFonts w:eastAsiaTheme="minorEastAsia" w:cs="Times New Roman"/>
          <w:color w:val="000000"/>
        </w:rPr>
        <w:t xml:space="preserve">-yang principle) and the view that life is full of contradictions and change </w:t>
      </w:r>
      <w:r>
        <w:rPr>
          <w:rFonts w:eastAsiaTheme="minorEastAsia" w:cs="Times New Roman"/>
          <w:color w:val="000000"/>
        </w:rPr>
        <w:t>(</w:t>
      </w:r>
      <w:proofErr w:type="spellStart"/>
      <w:r>
        <w:rPr>
          <w:rFonts w:eastAsiaTheme="minorEastAsia" w:cs="Times New Roman"/>
          <w:color w:val="000000"/>
        </w:rPr>
        <w:t>Nisbett</w:t>
      </w:r>
      <w:proofErr w:type="spellEnd"/>
      <w:r>
        <w:rPr>
          <w:rFonts w:eastAsiaTheme="minorEastAsia" w:cs="Times New Roman"/>
          <w:color w:val="000000"/>
        </w:rPr>
        <w:t xml:space="preserve">, </w:t>
      </w:r>
      <w:proofErr w:type="spellStart"/>
      <w:r>
        <w:rPr>
          <w:rFonts w:eastAsiaTheme="minorEastAsia" w:cs="Times New Roman"/>
          <w:color w:val="000000"/>
        </w:rPr>
        <w:t>Peng</w:t>
      </w:r>
      <w:proofErr w:type="spellEnd"/>
      <w:r>
        <w:rPr>
          <w:rFonts w:eastAsiaTheme="minorEastAsia" w:cs="Times New Roman"/>
          <w:color w:val="000000"/>
        </w:rPr>
        <w:t xml:space="preserve">, Choi, &amp; </w:t>
      </w:r>
      <w:proofErr w:type="spellStart"/>
      <w:r>
        <w:rPr>
          <w:rFonts w:eastAsiaTheme="minorEastAsia" w:cs="Times New Roman"/>
          <w:color w:val="000000"/>
        </w:rPr>
        <w:t>Norenzayan</w:t>
      </w:r>
      <w:proofErr w:type="spellEnd"/>
      <w:r>
        <w:rPr>
          <w:rFonts w:eastAsiaTheme="minorEastAsia" w:cs="Times New Roman"/>
          <w:color w:val="000000"/>
        </w:rPr>
        <w:t xml:space="preserve">, 2001; </w:t>
      </w:r>
      <w:proofErr w:type="spellStart"/>
      <w:r>
        <w:rPr>
          <w:rFonts w:eastAsiaTheme="minorEastAsia" w:cs="Times New Roman"/>
          <w:color w:val="000000"/>
        </w:rPr>
        <w:t>Peng</w:t>
      </w:r>
      <w:proofErr w:type="spellEnd"/>
      <w:r>
        <w:rPr>
          <w:rFonts w:eastAsiaTheme="minorEastAsia" w:cs="Times New Roman"/>
          <w:color w:val="000000"/>
        </w:rPr>
        <w:t xml:space="preserve"> &amp; </w:t>
      </w:r>
      <w:proofErr w:type="spellStart"/>
      <w:r>
        <w:rPr>
          <w:rFonts w:eastAsiaTheme="minorEastAsia" w:cs="Times New Roman"/>
          <w:color w:val="000000"/>
        </w:rPr>
        <w:t>Nisbett</w:t>
      </w:r>
      <w:proofErr w:type="spellEnd"/>
      <w:r>
        <w:rPr>
          <w:rFonts w:eastAsiaTheme="minorEastAsia" w:cs="Times New Roman"/>
          <w:color w:val="000000"/>
        </w:rPr>
        <w:t>, 1999). This contrasts with the Western' analytical way of thinking, which is reflected in linear thinking (</w:t>
      </w:r>
      <w:proofErr w:type="spellStart"/>
      <w:r>
        <w:rPr>
          <w:rFonts w:eastAsiaTheme="minorEastAsia" w:cs="Times New Roman"/>
          <w:color w:val="000000"/>
        </w:rPr>
        <w:t>Ji</w:t>
      </w:r>
      <w:proofErr w:type="spellEnd"/>
      <w:r>
        <w:rPr>
          <w:rFonts w:eastAsiaTheme="minorEastAsia" w:cs="Times New Roman"/>
          <w:color w:val="000000"/>
        </w:rPr>
        <w:t>) and a greater focus on the features of an object than its gestalt (</w:t>
      </w:r>
      <w:proofErr w:type="spellStart"/>
      <w:r>
        <w:rPr>
          <w:rFonts w:eastAsiaTheme="minorEastAsia" w:cs="Times New Roman"/>
          <w:color w:val="000000"/>
        </w:rPr>
        <w:t>Norenzayan</w:t>
      </w:r>
      <w:proofErr w:type="spellEnd"/>
      <w:r>
        <w:rPr>
          <w:rFonts w:eastAsiaTheme="minorEastAsia" w:cs="Times New Roman"/>
          <w:color w:val="000000"/>
        </w:rPr>
        <w:t>). A numbe</w:t>
      </w:r>
      <w:r>
        <w:rPr>
          <w:rFonts w:eastAsiaTheme="minorEastAsia" w:cs="Times New Roman"/>
          <w:color w:val="000000"/>
        </w:rPr>
        <w:t>r of scholars have suggested that the greater prevalence of dialectical thinking among East Asians leads them to perceive positive and negative emotions together more often than Westerners (</w:t>
      </w:r>
      <w:proofErr w:type="spellStart"/>
      <w:r>
        <w:rPr>
          <w:rFonts w:eastAsiaTheme="minorEastAsia" w:cs="Times New Roman"/>
          <w:color w:val="000000"/>
        </w:rPr>
        <w:t>Bagozzi</w:t>
      </w:r>
      <w:proofErr w:type="spellEnd"/>
      <w:r>
        <w:rPr>
          <w:rFonts w:eastAsiaTheme="minorEastAsia" w:cs="Times New Roman"/>
          <w:color w:val="000000"/>
        </w:rPr>
        <w:t xml:space="preserve"> et al., 1999; Spencer-Rogers, </w:t>
      </w:r>
      <w:proofErr w:type="spellStart"/>
      <w:r>
        <w:rPr>
          <w:rFonts w:eastAsiaTheme="minorEastAsia" w:cs="Times New Roman"/>
          <w:color w:val="000000"/>
        </w:rPr>
        <w:t>Peng</w:t>
      </w:r>
      <w:proofErr w:type="spellEnd"/>
      <w:r>
        <w:rPr>
          <w:rFonts w:eastAsiaTheme="minorEastAsia" w:cs="Times New Roman"/>
          <w:color w:val="000000"/>
        </w:rPr>
        <w:t xml:space="preserve"> et al, 2010).</w:t>
      </w:r>
    </w:p>
    <w:p w14:paraId="4A557F3E" w14:textId="77777777" w:rsidR="0088715E" w:rsidRDefault="000D7F03">
      <w:pPr>
        <w:spacing w:line="480" w:lineRule="auto"/>
      </w:pPr>
      <w:r>
        <w:rPr>
          <w:rFonts w:eastAsiaTheme="minorEastAsia" w:cs="Times New Roman"/>
          <w:color w:val="000000"/>
        </w:rPr>
        <w:tab/>
        <w:t>A second</w:t>
      </w:r>
      <w:r>
        <w:rPr>
          <w:rFonts w:eastAsiaTheme="minorEastAsia" w:cs="Times New Roman"/>
          <w:color w:val="000000"/>
        </w:rPr>
        <w:t xml:space="preserve"> possibility involves differences in the construal of the self (Markus &amp; </w:t>
      </w:r>
      <w:proofErr w:type="spellStart"/>
      <w:r>
        <w:rPr>
          <w:rFonts w:eastAsiaTheme="minorEastAsia" w:cs="Times New Roman"/>
          <w:color w:val="000000"/>
        </w:rPr>
        <w:t>Kitayama</w:t>
      </w:r>
      <w:proofErr w:type="spellEnd"/>
      <w:r>
        <w:rPr>
          <w:rFonts w:eastAsiaTheme="minorEastAsia" w:cs="Times New Roman"/>
          <w:color w:val="000000"/>
        </w:rPr>
        <w:t xml:space="preserve">, 1991). European American socialization contexts have traditionally embraced independence. The independent self-construal manifests in the emotional world as a perception of </w:t>
      </w:r>
      <w:r>
        <w:rPr>
          <w:rFonts w:eastAsiaTheme="minorEastAsia" w:cs="Times New Roman"/>
          <w:color w:val="000000"/>
        </w:rPr>
        <w:t xml:space="preserve">emotions as a reflection of the authentic self (Uchida, Townsend, Markus, &amp; </w:t>
      </w:r>
      <w:proofErr w:type="spellStart"/>
      <w:r>
        <w:rPr>
          <w:rFonts w:eastAsiaTheme="minorEastAsia" w:cs="Times New Roman"/>
          <w:color w:val="000000"/>
        </w:rPr>
        <w:t>Bergsieker</w:t>
      </w:r>
      <w:proofErr w:type="spellEnd"/>
      <w:r>
        <w:rPr>
          <w:rFonts w:eastAsiaTheme="minorEastAsia" w:cs="Times New Roman"/>
          <w:color w:val="000000"/>
        </w:rPr>
        <w:t>, 2009). East Asian traditions, on the other hand, have emphasized interdependence resulting in a tendency to see emotions as a reflection of the person’s interactions wi</w:t>
      </w:r>
      <w:r>
        <w:rPr>
          <w:rFonts w:eastAsiaTheme="minorEastAsia" w:cs="Times New Roman"/>
          <w:color w:val="000000"/>
        </w:rPr>
        <w:t xml:space="preserve">th other people (Uchida et al., 2009; Greenfield, 2013; Kashima et al., 1992). Interdependence can promote greater </w:t>
      </w:r>
      <w:r>
        <w:rPr>
          <w:rFonts w:eastAsiaTheme="minorEastAsia" w:cs="Times New Roman"/>
          <w:color w:val="000000"/>
        </w:rPr>
        <w:lastRenderedPageBreak/>
        <w:t>emotional complexity (</w:t>
      </w:r>
      <w:proofErr w:type="spellStart"/>
      <w:r>
        <w:rPr>
          <w:rFonts w:eastAsiaTheme="minorEastAsia" w:cs="Times New Roman"/>
          <w:color w:val="000000"/>
        </w:rPr>
        <w:t>Bagozzi</w:t>
      </w:r>
      <w:proofErr w:type="spellEnd"/>
      <w:r>
        <w:rPr>
          <w:rFonts w:eastAsiaTheme="minorEastAsia" w:cs="Times New Roman"/>
          <w:color w:val="000000"/>
        </w:rPr>
        <w:t xml:space="preserve"> et al., 1999), because it enables recognition that the </w:t>
      </w:r>
      <w:r>
        <w:rPr>
          <w:rFonts w:eastAsiaTheme="minorEastAsia" w:cs="Times New Roman"/>
          <w:i/>
          <w:color w:val="000000"/>
        </w:rPr>
        <w:t>same situation</w:t>
      </w:r>
      <w:r>
        <w:rPr>
          <w:rFonts w:eastAsiaTheme="minorEastAsia" w:cs="Times New Roman"/>
          <w:color w:val="000000"/>
        </w:rPr>
        <w:t xml:space="preserve"> could evoke different emotional responses</w:t>
      </w:r>
      <w:r>
        <w:rPr>
          <w:rFonts w:eastAsiaTheme="minorEastAsia" w:cs="Times New Roman"/>
          <w:color w:val="000000"/>
        </w:rPr>
        <w:t xml:space="preserve"> in different people (Masuda, Ellsworth, </w:t>
      </w:r>
      <w:proofErr w:type="spellStart"/>
      <w:r>
        <w:rPr>
          <w:rFonts w:eastAsiaTheme="minorEastAsia" w:cs="Times New Roman"/>
          <w:color w:val="000000"/>
        </w:rPr>
        <w:t>Mesquita</w:t>
      </w:r>
      <w:proofErr w:type="spellEnd"/>
      <w:r>
        <w:rPr>
          <w:rFonts w:eastAsiaTheme="minorEastAsia" w:cs="Times New Roman"/>
          <w:color w:val="000000"/>
        </w:rPr>
        <w:t xml:space="preserve">, </w:t>
      </w:r>
      <w:proofErr w:type="spellStart"/>
      <w:r>
        <w:rPr>
          <w:rFonts w:eastAsiaTheme="minorEastAsia" w:cs="Times New Roman"/>
          <w:color w:val="000000"/>
        </w:rPr>
        <w:t>Leu</w:t>
      </w:r>
      <w:proofErr w:type="spellEnd"/>
      <w:r>
        <w:rPr>
          <w:rFonts w:eastAsiaTheme="minorEastAsia" w:cs="Times New Roman"/>
          <w:color w:val="000000"/>
        </w:rPr>
        <w:t xml:space="preserve"> &amp; Van De </w:t>
      </w:r>
      <w:proofErr w:type="spellStart"/>
      <w:r>
        <w:rPr>
          <w:rFonts w:eastAsiaTheme="minorEastAsia" w:cs="Times New Roman"/>
          <w:color w:val="000000"/>
        </w:rPr>
        <w:t>Veerdonk</w:t>
      </w:r>
      <w:proofErr w:type="spellEnd"/>
      <w:r>
        <w:rPr>
          <w:rFonts w:eastAsiaTheme="minorEastAsia" w:cs="Times New Roman"/>
          <w:color w:val="000000"/>
        </w:rPr>
        <w:t xml:space="preserve">, 2008; </w:t>
      </w:r>
      <w:proofErr w:type="spellStart"/>
      <w:r>
        <w:rPr>
          <w:rFonts w:eastAsiaTheme="minorEastAsia" w:cs="Times New Roman"/>
          <w:color w:val="000000"/>
        </w:rPr>
        <w:t>Ortony</w:t>
      </w:r>
      <w:proofErr w:type="spellEnd"/>
      <w:r>
        <w:rPr>
          <w:rFonts w:eastAsiaTheme="minorEastAsia" w:cs="Times New Roman"/>
          <w:color w:val="000000"/>
        </w:rPr>
        <w:t xml:space="preserve">, </w:t>
      </w:r>
      <w:proofErr w:type="spellStart"/>
      <w:r>
        <w:rPr>
          <w:rFonts w:eastAsiaTheme="minorEastAsia" w:cs="Times New Roman"/>
          <w:color w:val="000000"/>
        </w:rPr>
        <w:t>Clore</w:t>
      </w:r>
      <w:proofErr w:type="spellEnd"/>
      <w:r>
        <w:rPr>
          <w:rFonts w:eastAsiaTheme="minorEastAsia" w:cs="Times New Roman"/>
          <w:color w:val="000000"/>
        </w:rPr>
        <w:t xml:space="preserve"> &amp; Collins, 1988). </w:t>
      </w:r>
    </w:p>
    <w:p w14:paraId="4CFF5C7E" w14:textId="77777777" w:rsidR="0088715E" w:rsidRDefault="000D7F03">
      <w:pPr>
        <w:spacing w:line="480" w:lineRule="auto"/>
      </w:pPr>
      <w:r>
        <w:rPr>
          <w:rFonts w:eastAsiaTheme="minorEastAsia" w:cs="Times New Roman"/>
          <w:color w:val="000000"/>
          <w:lang w:eastAsia="ko-KR"/>
        </w:rPr>
        <w:tab/>
      </w:r>
      <w:r>
        <w:rPr>
          <w:rFonts w:eastAsia="바탕" w:cs="Times New Roman"/>
          <w:color w:val="000000"/>
          <w:lang w:eastAsia="ko-KR"/>
        </w:rPr>
        <w:t xml:space="preserve">Similar to previous possibility, culture can enables recognition that the </w:t>
      </w:r>
      <w:r>
        <w:rPr>
          <w:rFonts w:eastAsia="바탕" w:cs="Times New Roman"/>
          <w:i/>
          <w:color w:val="000000"/>
          <w:lang w:eastAsia="ko-KR"/>
        </w:rPr>
        <w:t>same face</w:t>
      </w:r>
      <w:r>
        <w:rPr>
          <w:rFonts w:eastAsia="바탕" w:cs="Times New Roman"/>
          <w:color w:val="000000"/>
          <w:lang w:eastAsia="ko-KR"/>
        </w:rPr>
        <w:t xml:space="preserve"> could mean different emotional responses. The cultural difference on </w:t>
      </w:r>
      <w:r>
        <w:rPr>
          <w:rFonts w:eastAsiaTheme="minorEastAsia" w:cs="Times New Roman"/>
          <w:color w:val="000000"/>
        </w:rPr>
        <w:t xml:space="preserve">the belief of authenticity of facial expressions might have played a role: </w:t>
      </w:r>
      <w:r>
        <w:rPr>
          <w:rFonts w:cs="Times New Roman"/>
        </w:rPr>
        <w:t>East Asians,</w:t>
      </w:r>
      <w:r>
        <w:rPr>
          <w:rFonts w:cs="Times New Roman"/>
          <w:lang w:eastAsia="ko-KR"/>
        </w:rPr>
        <w:t xml:space="preserve"> who are culturally taught to regulate their facial expression (</w:t>
      </w:r>
      <w:proofErr w:type="spellStart"/>
      <w:r>
        <w:rPr>
          <w:rFonts w:cs="Times New Roman"/>
          <w:lang w:eastAsia="ko-KR"/>
        </w:rPr>
        <w:t>Rothbaum</w:t>
      </w:r>
      <w:proofErr w:type="spellEnd"/>
      <w:r>
        <w:rPr>
          <w:rFonts w:cs="Times New Roman"/>
          <w:lang w:eastAsia="ko-KR"/>
        </w:rPr>
        <w:t xml:space="preserve"> et al., 2002),</w:t>
      </w:r>
      <w:r>
        <w:rPr>
          <w:rFonts w:cs="Times New Roman"/>
        </w:rPr>
        <w:t xml:space="preserve"> might not t</w:t>
      </w:r>
      <w:r>
        <w:rPr>
          <w:rFonts w:cs="Times New Roman"/>
        </w:rPr>
        <w:t xml:space="preserve">rust the facial expression as an authentic expression of genuine feelings. This might lead East Asians to perceive emotions that are not presented on facial expressions. On the other hand, facial expressions might be a better proxy of true feeling, who </w:t>
      </w:r>
      <w:proofErr w:type="gramStart"/>
      <w:r>
        <w:rPr>
          <w:rFonts w:cs="Times New Roman"/>
        </w:rPr>
        <w:t>are</w:t>
      </w:r>
      <w:proofErr w:type="gramEnd"/>
      <w:r>
        <w:rPr>
          <w:rFonts w:cs="Times New Roman"/>
        </w:rPr>
        <w:t xml:space="preserve"> encouraged to express their emotions fully (</w:t>
      </w:r>
      <w:r>
        <w:rPr>
          <w:rFonts w:eastAsia="ヒラギノ角ゴ ProN W3" w:cs="Times New Roman"/>
          <w:iCs/>
        </w:rPr>
        <w:t xml:space="preserve">Kim and Markus, 1999; </w:t>
      </w:r>
      <w:proofErr w:type="spellStart"/>
      <w:r>
        <w:rPr>
          <w:rFonts w:eastAsia="ヒラギノ角ゴ ProN W3" w:cs="Times New Roman"/>
          <w:iCs/>
        </w:rPr>
        <w:t>Mauss</w:t>
      </w:r>
      <w:proofErr w:type="spellEnd"/>
      <w:r>
        <w:rPr>
          <w:rFonts w:eastAsia="ヒラギノ角ゴ ProN W3" w:cs="Times New Roman"/>
          <w:iCs/>
        </w:rPr>
        <w:t xml:space="preserve"> and Gross, 2004; Butler et al., 2007)</w:t>
      </w:r>
      <w:r>
        <w:rPr>
          <w:rFonts w:cs="Times New Roman"/>
        </w:rPr>
        <w:t>.</w:t>
      </w:r>
    </w:p>
    <w:p w14:paraId="7B8C27FC" w14:textId="31AD1765" w:rsidR="0088715E" w:rsidRDefault="000D7F03">
      <w:pPr>
        <w:spacing w:line="480" w:lineRule="auto"/>
      </w:pPr>
      <w:r>
        <w:rPr>
          <w:rFonts w:eastAsiaTheme="minorEastAsia" w:cs="Times New Roman"/>
          <w:b/>
          <w:color w:val="000000"/>
          <w:lang w:eastAsia="ko-KR"/>
        </w:rPr>
        <w:tab/>
      </w:r>
      <w:r>
        <w:rPr>
          <w:rFonts w:eastAsiaTheme="minorEastAsia" w:cs="Times New Roman"/>
          <w:color w:val="000000"/>
          <w:lang w:eastAsia="ko-KR"/>
        </w:rPr>
        <w:t xml:space="preserve">Lastly, </w:t>
      </w:r>
      <w:r>
        <w:rPr>
          <w:rFonts w:eastAsiaTheme="minorEastAsia" w:cs="Times New Roman"/>
          <w:b/>
          <w:color w:val="000000"/>
          <w:lang w:eastAsia="ko-KR"/>
        </w:rPr>
        <w:t>c</w:t>
      </w:r>
      <w:r>
        <w:rPr>
          <w:rFonts w:eastAsiaTheme="minorEastAsia" w:cs="Times New Roman"/>
          <w:color w:val="000000"/>
          <w:lang w:eastAsia="ko-KR"/>
        </w:rPr>
        <w:t>ultural differences in the type of attributions people make when perceiving other peoples’ emotion (</w:t>
      </w:r>
      <w:proofErr w:type="spellStart"/>
      <w:r>
        <w:rPr>
          <w:rFonts w:eastAsiaTheme="minorEastAsia" w:cs="Times New Roman"/>
          <w:color w:val="000000"/>
          <w:lang w:eastAsia="ko-KR"/>
        </w:rPr>
        <w:t>Shweder</w:t>
      </w:r>
      <w:proofErr w:type="spellEnd"/>
      <w:r>
        <w:rPr>
          <w:rFonts w:eastAsiaTheme="minorEastAsia" w:cs="Times New Roman"/>
          <w:color w:val="000000"/>
          <w:lang w:eastAsia="ko-KR"/>
        </w:rPr>
        <w:t xml:space="preserve"> &amp; Bourne, 1984). East Asia</w:t>
      </w:r>
      <w:r>
        <w:rPr>
          <w:rFonts w:eastAsiaTheme="minorEastAsia" w:cs="Times New Roman"/>
          <w:color w:val="000000"/>
          <w:lang w:eastAsia="ko-KR"/>
        </w:rPr>
        <w:t>ns tend to perceive complex interactions between internal and external factors, whereas European Americans often make an internal attribution and underestimate the influence of external factors (</w:t>
      </w:r>
      <w:proofErr w:type="spellStart"/>
      <w:r>
        <w:rPr>
          <w:rFonts w:eastAsiaTheme="minorEastAsia" w:cs="Times New Roman"/>
          <w:color w:val="000000"/>
          <w:lang w:eastAsia="ko-KR"/>
        </w:rPr>
        <w:t>Norenzayan</w:t>
      </w:r>
      <w:proofErr w:type="spellEnd"/>
      <w:r>
        <w:rPr>
          <w:rFonts w:eastAsiaTheme="minorEastAsia" w:cs="Times New Roman"/>
          <w:color w:val="000000"/>
          <w:lang w:eastAsia="ko-KR"/>
        </w:rPr>
        <w:t xml:space="preserve"> &amp; </w:t>
      </w:r>
      <w:proofErr w:type="spellStart"/>
      <w:r>
        <w:rPr>
          <w:rFonts w:eastAsiaTheme="minorEastAsia" w:cs="Times New Roman"/>
          <w:color w:val="000000"/>
          <w:lang w:eastAsia="ko-KR"/>
        </w:rPr>
        <w:t>Nisbett</w:t>
      </w:r>
      <w:proofErr w:type="spellEnd"/>
      <w:r>
        <w:rPr>
          <w:rFonts w:eastAsiaTheme="minorEastAsia" w:cs="Times New Roman"/>
          <w:color w:val="000000"/>
          <w:lang w:eastAsia="ko-KR"/>
        </w:rPr>
        <w:t>, 2000). We reasoned that cultural differ</w:t>
      </w:r>
      <w:r>
        <w:rPr>
          <w:rFonts w:eastAsiaTheme="minorEastAsia" w:cs="Times New Roman"/>
          <w:color w:val="000000"/>
          <w:lang w:eastAsia="ko-KR"/>
        </w:rPr>
        <w:t>ences in attribution style would emerge in people’s appraisal of others’ emotion. People consider why the other person is feeling happiness, anger, surprise, and the like. Any expressed emotions can be the result of an innate trait, such as personality (in</w:t>
      </w:r>
      <w:r>
        <w:rPr>
          <w:rFonts w:eastAsiaTheme="minorEastAsia" w:cs="Times New Roman"/>
          <w:color w:val="000000"/>
          <w:lang w:eastAsia="ko-KR"/>
        </w:rPr>
        <w:t>ternal attribution), or they can be the result of multiple external factors, such as outside circumstances or other people (external attribution). Similar to our hypothesis, Masuda and his colleagues (2008) found that Japanese were more likely to reference</w:t>
      </w:r>
      <w:r>
        <w:rPr>
          <w:rFonts w:eastAsiaTheme="minorEastAsia" w:cs="Times New Roman"/>
          <w:color w:val="000000"/>
          <w:lang w:eastAsia="ko-KR"/>
        </w:rPr>
        <w:t xml:space="preserve"> social context in determining the emotional expression of a target individual, compared with European Americans. Thus, East </w:t>
      </w:r>
      <w:r>
        <w:rPr>
          <w:rFonts w:eastAsiaTheme="minorEastAsia" w:cs="Times New Roman"/>
          <w:color w:val="000000"/>
          <w:lang w:eastAsia="ko-KR"/>
        </w:rPr>
        <w:lastRenderedPageBreak/>
        <w:t xml:space="preserve">Asians may perceive more mixed emotions because they explain the emotions using complex external factors </w:t>
      </w:r>
      <w:ins w:id="0" w:author="yayhyung Cho" w:date="2016-07-12T11:45:00Z">
        <w:r w:rsidR="00F95C75">
          <w:rPr>
            <w:rFonts w:eastAsiaTheme="minorEastAsia" w:cs="Times New Roman"/>
            <w:color w:val="000000"/>
            <w:lang w:eastAsia="ko-KR"/>
          </w:rPr>
          <w:t xml:space="preserve">in addition to </w:t>
        </w:r>
      </w:ins>
      <w:del w:id="1" w:author="yayhyung Cho" w:date="2016-07-12T11:45:00Z">
        <w:r w:rsidDel="00F95C75">
          <w:rPr>
            <w:rFonts w:eastAsiaTheme="minorEastAsia" w:cs="Times New Roman"/>
            <w:color w:val="000000"/>
            <w:lang w:eastAsia="ko-KR"/>
          </w:rPr>
          <w:delText>a</w:delText>
        </w:r>
        <w:r w:rsidDel="00F95C75">
          <w:rPr>
            <w:rFonts w:eastAsiaTheme="minorEastAsia" w:cs="Times New Roman"/>
            <w:color w:val="000000"/>
            <w:lang w:eastAsia="ko-KR"/>
          </w:rPr>
          <w:delText>n</w:delText>
        </w:r>
        <w:r w:rsidDel="00F95C75">
          <w:rPr>
            <w:rFonts w:eastAsiaTheme="minorEastAsia" w:cs="Times New Roman"/>
            <w:color w:val="000000"/>
            <w:lang w:eastAsia="ko-KR"/>
          </w:rPr>
          <w:delText>d</w:delText>
        </w:r>
        <w:r w:rsidDel="00F95C75">
          <w:rPr>
            <w:rFonts w:eastAsiaTheme="minorEastAsia" w:cs="Times New Roman"/>
            <w:color w:val="000000"/>
            <w:lang w:eastAsia="ko-KR"/>
          </w:rPr>
          <w:delText xml:space="preserve"> </w:delText>
        </w:r>
        <w:r w:rsidDel="00F95C75">
          <w:rPr>
            <w:rFonts w:eastAsiaTheme="minorEastAsia" w:cs="Times New Roman"/>
            <w:color w:val="000000"/>
            <w:lang w:eastAsia="ko-KR"/>
          </w:rPr>
          <w:delText>f</w:delText>
        </w:r>
        <w:r w:rsidDel="00F95C75">
          <w:rPr>
            <w:rFonts w:eastAsiaTheme="minorEastAsia" w:cs="Times New Roman"/>
            <w:color w:val="000000"/>
            <w:lang w:eastAsia="ko-KR"/>
          </w:rPr>
          <w:delText>e</w:delText>
        </w:r>
        <w:r w:rsidDel="00F95C75">
          <w:rPr>
            <w:rFonts w:eastAsiaTheme="minorEastAsia" w:cs="Times New Roman"/>
            <w:color w:val="000000"/>
            <w:lang w:eastAsia="ko-KR"/>
          </w:rPr>
          <w:delText>w</w:delText>
        </w:r>
        <w:r w:rsidDel="00F95C75">
          <w:rPr>
            <w:rFonts w:eastAsiaTheme="minorEastAsia" w:cs="Times New Roman"/>
            <w:color w:val="000000"/>
            <w:lang w:eastAsia="ko-KR"/>
          </w:rPr>
          <w:delText>e</w:delText>
        </w:r>
        <w:r w:rsidR="00F95C75" w:rsidDel="00F95C75">
          <w:rPr>
            <w:rFonts w:eastAsiaTheme="minorEastAsia" w:cs="Times New Roman"/>
            <w:color w:val="000000"/>
            <w:lang w:eastAsia="ko-KR"/>
          </w:rPr>
          <w:delText xml:space="preserve">r </w:delText>
        </w:r>
      </w:del>
      <w:r>
        <w:rPr>
          <w:rFonts w:eastAsiaTheme="minorEastAsia" w:cs="Times New Roman"/>
          <w:color w:val="000000"/>
          <w:lang w:eastAsia="ko-KR"/>
        </w:rPr>
        <w:t>internal attribu</w:t>
      </w:r>
      <w:r>
        <w:rPr>
          <w:rFonts w:eastAsiaTheme="minorEastAsia" w:cs="Times New Roman"/>
          <w:color w:val="000000"/>
          <w:lang w:eastAsia="ko-KR"/>
        </w:rPr>
        <w:t>tions.</w:t>
      </w:r>
    </w:p>
    <w:p w14:paraId="4AE6E30F" w14:textId="77777777" w:rsidR="0088715E" w:rsidRDefault="0088715E">
      <w:pPr>
        <w:spacing w:line="480" w:lineRule="auto"/>
        <w:textAlignment w:val="baseline"/>
        <w:rPr>
          <w:rFonts w:eastAsiaTheme="minorEastAsia" w:cs="Times New Roman"/>
          <w:color w:val="000000"/>
          <w:lang w:eastAsia="ko-KR"/>
        </w:rPr>
      </w:pPr>
    </w:p>
    <w:p w14:paraId="16A1A1AD"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General Overview of the Present Study</w:t>
      </w:r>
    </w:p>
    <w:p w14:paraId="51C41A8D" w14:textId="77777777" w:rsidR="0088715E" w:rsidRDefault="000D7F03">
      <w:pPr>
        <w:spacing w:line="480" w:lineRule="auto"/>
        <w:ind w:firstLine="720"/>
        <w:textAlignment w:val="baseline"/>
        <w:rPr>
          <w:rFonts w:eastAsiaTheme="minorEastAsia" w:cs="Times New Roman"/>
          <w:color w:val="000000"/>
          <w:lang w:eastAsia="ko-KR"/>
        </w:rPr>
      </w:pPr>
      <w:r>
        <w:rPr>
          <w:rFonts w:eastAsiaTheme="minorEastAsia" w:cs="Times New Roman"/>
          <w:color w:val="000000"/>
          <w:lang w:eastAsia="ko-KR"/>
        </w:rPr>
        <w:t>Our hypothesis is that when perceiving facial expressions, East Asians recognize more opposite-valence emotions in facial expressions (i.e., seeing anger in smiling faces) than European Americans. In order to t</w:t>
      </w:r>
      <w:r>
        <w:rPr>
          <w:rFonts w:eastAsiaTheme="minorEastAsia" w:cs="Times New Roman"/>
          <w:color w:val="000000"/>
          <w:lang w:eastAsia="ko-KR"/>
        </w:rPr>
        <w:t>est this hypothesis, we created a set of facial expressions varying in the model’s gender, race, expressivity, and valence, and asked Japanese and European American participants to judge the emotions of the person in each picture with scales for perception</w:t>
      </w:r>
      <w:r>
        <w:rPr>
          <w:rFonts w:eastAsiaTheme="minorEastAsia" w:cs="Times New Roman"/>
          <w:color w:val="000000"/>
          <w:lang w:eastAsia="ko-KR"/>
        </w:rPr>
        <w:t xml:space="preserve"> of 13 emotions.</w:t>
      </w:r>
    </w:p>
    <w:p w14:paraId="6B3B6F9B" w14:textId="586750F0" w:rsidR="0088715E" w:rsidRDefault="000D7F03">
      <w:pPr>
        <w:spacing w:line="480" w:lineRule="auto"/>
        <w:ind w:firstLine="720"/>
        <w:textAlignment w:val="baseline"/>
      </w:pPr>
      <w:r>
        <w:rPr>
          <w:rFonts w:eastAsiaTheme="minorEastAsia" w:cs="Times New Roman"/>
          <w:color w:val="000000"/>
          <w:lang w:eastAsia="ko-KR"/>
        </w:rPr>
        <w:t>In order to further explore the hypothesis, Study 2 additionally observed whether participants make internal or external attributions when judging facial expressions. Our aim was to observe whether the tendency to make an internal attribut</w:t>
      </w:r>
      <w:r>
        <w:rPr>
          <w:rFonts w:eastAsiaTheme="minorEastAsia" w:cs="Times New Roman"/>
          <w:color w:val="000000"/>
          <w:lang w:eastAsia="ko-KR"/>
        </w:rPr>
        <w:t>ion (thinking the person’s emotion expression is due to</w:t>
      </w:r>
      <w:del w:id="2" w:author="yayhyung Cho" w:date="2016-07-12T11:46:00Z">
        <w:r w:rsidDel="00F95C75">
          <w:rPr>
            <w:rFonts w:eastAsiaTheme="minorEastAsia" w:cs="Times New Roman"/>
            <w:color w:val="000000"/>
            <w:lang w:eastAsia="ko-KR"/>
          </w:rPr>
          <w:delText xml:space="preserve"> </w:delText>
        </w:r>
        <w:r w:rsidDel="00F95C75">
          <w:rPr>
            <w:rFonts w:eastAsiaTheme="minorEastAsia" w:cs="Times New Roman"/>
            <w:color w:val="000000"/>
            <w:lang w:eastAsia="ko-KR"/>
          </w:rPr>
          <w:delText>one’s</w:delText>
        </w:r>
      </w:del>
      <w:r>
        <w:rPr>
          <w:rFonts w:eastAsiaTheme="minorEastAsia" w:cs="Times New Roman"/>
          <w:color w:val="000000"/>
          <w:lang w:eastAsia="ko-KR"/>
        </w:rPr>
        <w:t xml:space="preserve"> character or personality) or external attribution (thinking that the person’s emotion expression is due to external factors outside the person) differs across cultures, as well as to see if this</w:t>
      </w:r>
      <w:r>
        <w:rPr>
          <w:rFonts w:eastAsiaTheme="minorEastAsia" w:cs="Times New Roman"/>
          <w:color w:val="000000"/>
          <w:lang w:eastAsia="ko-KR"/>
        </w:rPr>
        <w:t xml:space="preserve"> tendency mediates the relationship between culture and the perception of mixed emotion.  </w:t>
      </w:r>
    </w:p>
    <w:p w14:paraId="62358C16" w14:textId="77777777" w:rsidR="0088715E" w:rsidRDefault="000D7F03">
      <w:pPr>
        <w:spacing w:line="480" w:lineRule="auto"/>
        <w:ind w:firstLine="720"/>
        <w:textAlignment w:val="baseline"/>
        <w:rPr>
          <w:rFonts w:eastAsiaTheme="minorEastAsia" w:cs="Times New Roman"/>
          <w:color w:val="000000"/>
          <w:lang w:eastAsia="ko-KR"/>
        </w:rPr>
      </w:pPr>
      <w:r>
        <w:rPr>
          <w:rFonts w:eastAsiaTheme="minorEastAsia" w:cs="Times New Roman"/>
          <w:color w:val="000000"/>
          <w:lang w:eastAsia="ko-KR"/>
        </w:rPr>
        <w:t>In Study 3, we used an open-ended essay format to investigate the perception of mixed emotion across cultures.  Our understanding of how emotions are recognized is e</w:t>
      </w:r>
      <w:r>
        <w:rPr>
          <w:rFonts w:eastAsiaTheme="minorEastAsia" w:cs="Times New Roman"/>
          <w:color w:val="000000"/>
          <w:lang w:eastAsia="ko-KR"/>
        </w:rPr>
        <w:t>asily constrained by the methods we use to ask about that process.  Although simpler for the researcher, closed-ended methods limit the participants’ possible answers and explanations to those the researcher has pre-determined as likely or appropriate.  In</w:t>
      </w:r>
      <w:r>
        <w:rPr>
          <w:rFonts w:eastAsiaTheme="minorEastAsia" w:cs="Times New Roman"/>
          <w:color w:val="000000"/>
          <w:lang w:eastAsia="ko-KR"/>
        </w:rPr>
        <w:t xml:space="preserve"> contrast, free-response methods allow participants greater freedom to </w:t>
      </w:r>
      <w:commentRangeStart w:id="3"/>
      <w:r>
        <w:rPr>
          <w:rFonts w:eastAsiaTheme="minorEastAsia" w:cs="Times New Roman"/>
          <w:color w:val="000000"/>
          <w:lang w:eastAsia="ko-KR"/>
        </w:rPr>
        <w:t xml:space="preserve">explain their process of reading facial expressions. </w:t>
      </w:r>
      <w:commentRangeEnd w:id="3"/>
      <w:r w:rsidR="00F95C75">
        <w:rPr>
          <w:rStyle w:val="CommentReference"/>
        </w:rPr>
        <w:lastRenderedPageBreak/>
        <w:commentReference w:id="3"/>
      </w:r>
      <w:r>
        <w:rPr>
          <w:rFonts w:eastAsiaTheme="minorEastAsia" w:cs="Times New Roman"/>
          <w:color w:val="000000"/>
          <w:lang w:eastAsia="ko-KR"/>
        </w:rPr>
        <w:t>We expected that the Japanese participants would report more opposite valence emotions than European Americans in these open-ended e</w:t>
      </w:r>
      <w:r>
        <w:rPr>
          <w:rFonts w:eastAsiaTheme="minorEastAsia" w:cs="Times New Roman"/>
          <w:color w:val="000000"/>
          <w:lang w:eastAsia="ko-KR"/>
        </w:rPr>
        <w:t>ssays when asked about their perception of facial expressions. Also, we coded the appraisal patterns of subjects as well to get at the mechanism for dialectical emotion perception.</w:t>
      </w:r>
    </w:p>
    <w:p w14:paraId="3B4C0EB8" w14:textId="77777777" w:rsidR="0088715E" w:rsidRDefault="0088715E">
      <w:pPr>
        <w:spacing w:line="480" w:lineRule="auto"/>
        <w:textAlignment w:val="baseline"/>
        <w:rPr>
          <w:rFonts w:eastAsiaTheme="minorEastAsia" w:cs="Times New Roman"/>
          <w:color w:val="000000"/>
          <w:lang w:eastAsia="ko-KR"/>
        </w:rPr>
      </w:pPr>
    </w:p>
    <w:p w14:paraId="6FDD83CE" w14:textId="77777777" w:rsidR="0088715E" w:rsidRDefault="000D7F03">
      <w:pPr>
        <w:spacing w:line="480" w:lineRule="auto"/>
        <w:jc w:val="center"/>
        <w:textAlignment w:val="baseline"/>
        <w:rPr>
          <w:rFonts w:eastAsiaTheme="minorEastAsia" w:cs="Times New Roman"/>
          <w:b/>
          <w:color w:val="000000"/>
          <w:lang w:eastAsia="ko-KR"/>
        </w:rPr>
      </w:pPr>
      <w:r>
        <w:rPr>
          <w:rFonts w:eastAsiaTheme="minorEastAsia" w:cs="Times New Roman"/>
          <w:b/>
          <w:color w:val="000000"/>
          <w:lang w:eastAsia="ko-KR"/>
        </w:rPr>
        <w:t>Study 1</w:t>
      </w:r>
    </w:p>
    <w:p w14:paraId="2016634F"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Method</w:t>
      </w:r>
    </w:p>
    <w:p w14:paraId="15EC8FB7"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Participants</w:t>
      </w:r>
    </w:p>
    <w:p w14:paraId="2F5213EE" w14:textId="0E98F077" w:rsidR="0088715E" w:rsidRDefault="000D7F03">
      <w:pPr>
        <w:spacing w:line="480" w:lineRule="auto"/>
        <w:rPr>
          <w:rFonts w:eastAsiaTheme="minorEastAsia" w:cs="Times New Roman"/>
          <w:color w:val="000000"/>
          <w:lang w:eastAsia="ko-KR"/>
        </w:rPr>
      </w:pPr>
      <w:r>
        <w:rPr>
          <w:rFonts w:eastAsiaTheme="minorEastAsia" w:cs="Times New Roman"/>
          <w:color w:val="000000"/>
          <w:lang w:eastAsia="ko-KR"/>
        </w:rPr>
        <w:t xml:space="preserve">Eighty-one European American undergraduate </w:t>
      </w:r>
      <w:r>
        <w:rPr>
          <w:rFonts w:eastAsiaTheme="minorEastAsia" w:cs="Times New Roman"/>
          <w:color w:val="000000"/>
          <w:lang w:eastAsia="ko-KR"/>
        </w:rPr>
        <w:t xml:space="preserve">students (36 women and 45 men) at a large </w:t>
      </w:r>
      <w:proofErr w:type="gramStart"/>
      <w:r>
        <w:rPr>
          <w:rFonts w:eastAsiaTheme="minorEastAsia" w:cs="Times New Roman"/>
          <w:color w:val="000000"/>
          <w:lang w:eastAsia="ko-KR"/>
        </w:rPr>
        <w:t>Midwestern</w:t>
      </w:r>
      <w:proofErr w:type="gramEnd"/>
      <w:r>
        <w:rPr>
          <w:rFonts w:eastAsiaTheme="minorEastAsia" w:cs="Times New Roman"/>
          <w:color w:val="000000"/>
          <w:lang w:eastAsia="ko-KR"/>
        </w:rPr>
        <w:t xml:space="preserve"> university (mean age = 18.95, S.D = 1.09, range from 18 to 23) and 69 Japanese undergraduate students (46 women and 23 men) from University in Tokyo area (mean = 20.27, S.D = 1.0</w:t>
      </w:r>
      <w:ins w:id="4" w:author="yayhyung Cho" w:date="2016-07-12T11:46:00Z">
        <w:r w:rsidR="00F95C75">
          <w:rPr>
            <w:rFonts w:eastAsiaTheme="minorEastAsia" w:cs="Times New Roman"/>
            <w:color w:val="000000"/>
            <w:lang w:eastAsia="ko-KR"/>
          </w:rPr>
          <w:t>4</w:t>
        </w:r>
      </w:ins>
      <w:del w:id="5" w:author="yayhyung Cho" w:date="2016-07-12T11:46:00Z">
        <w:r w:rsidDel="00F95C75">
          <w:rPr>
            <w:rFonts w:eastAsiaTheme="minorEastAsia" w:cs="Times New Roman"/>
            <w:color w:val="000000"/>
            <w:lang w:eastAsia="ko-KR"/>
          </w:rPr>
          <w:delText>3</w:delText>
        </w:r>
        <w:r w:rsidDel="00F95C75">
          <w:rPr>
            <w:rFonts w:eastAsiaTheme="minorEastAsia" w:cs="Times New Roman"/>
            <w:color w:val="000000"/>
            <w:lang w:eastAsia="ko-KR"/>
          </w:rPr>
          <w:delText>8</w:delText>
        </w:r>
      </w:del>
      <w:r>
        <w:rPr>
          <w:rFonts w:eastAsiaTheme="minorEastAsia" w:cs="Times New Roman"/>
          <w:color w:val="000000"/>
          <w:lang w:eastAsia="ko-KR"/>
        </w:rPr>
        <w:t>, range from 18 to 23),</w:t>
      </w:r>
      <w:r>
        <w:rPr>
          <w:rFonts w:eastAsiaTheme="minorEastAsia" w:cs="Times New Roman"/>
          <w:color w:val="000000"/>
          <w:lang w:eastAsia="ko-KR"/>
        </w:rPr>
        <w:t xml:space="preserve"> participated in the experiment to fulfill a course requirement. All of the European American students self-identified as European Americans who had spent at least the first 18 years of their lives in the United States.</w:t>
      </w:r>
    </w:p>
    <w:p w14:paraId="7AD370FE" w14:textId="77777777" w:rsidR="0088715E" w:rsidRDefault="0088715E">
      <w:pPr>
        <w:spacing w:line="480" w:lineRule="auto"/>
        <w:rPr>
          <w:rFonts w:eastAsiaTheme="minorEastAsia" w:cs="Times New Roman"/>
          <w:color w:val="000000"/>
          <w:lang w:eastAsia="ko-KR"/>
        </w:rPr>
      </w:pPr>
    </w:p>
    <w:p w14:paraId="1CA2B0D1" w14:textId="77777777" w:rsidR="0088715E" w:rsidRDefault="000D7F03">
      <w:pPr>
        <w:spacing w:line="480" w:lineRule="auto"/>
        <w:rPr>
          <w:rFonts w:eastAsiaTheme="minorEastAsia" w:cs="Times New Roman"/>
          <w:b/>
          <w:color w:val="000000"/>
          <w:lang w:eastAsia="ko-KR"/>
        </w:rPr>
      </w:pPr>
      <w:r>
        <w:rPr>
          <w:rFonts w:eastAsiaTheme="minorEastAsia" w:cs="Times New Roman"/>
          <w:b/>
          <w:color w:val="000000"/>
          <w:lang w:eastAsia="ko-KR"/>
        </w:rPr>
        <w:t>Materials</w:t>
      </w:r>
    </w:p>
    <w:p w14:paraId="2866152C" w14:textId="77777777" w:rsidR="0088715E" w:rsidRDefault="000D7F03">
      <w:pPr>
        <w:spacing w:line="480" w:lineRule="auto"/>
        <w:rPr>
          <w:rFonts w:eastAsiaTheme="minorEastAsia" w:cs="Times New Roman"/>
          <w:color w:val="000000"/>
          <w:lang w:eastAsia="ko-KR"/>
        </w:rPr>
      </w:pPr>
      <w:proofErr w:type="gramStart"/>
      <w:r>
        <w:rPr>
          <w:rFonts w:eastAsiaTheme="minorEastAsia" w:cs="Times New Roman"/>
          <w:i/>
          <w:color w:val="000000"/>
          <w:lang w:eastAsia="ko-KR"/>
        </w:rPr>
        <w:t>Stimuli for emotion judgm</w:t>
      </w:r>
      <w:r>
        <w:rPr>
          <w:rFonts w:eastAsiaTheme="minorEastAsia" w:cs="Times New Roman"/>
          <w:i/>
          <w:color w:val="000000"/>
          <w:lang w:eastAsia="ko-KR"/>
        </w:rPr>
        <w:t>ent.</w:t>
      </w:r>
      <w:proofErr w:type="gramEnd"/>
      <w:r>
        <w:rPr>
          <w:rFonts w:eastAsiaTheme="minorEastAsia" w:cs="Times New Roman"/>
          <w:color w:val="000000"/>
          <w:lang w:eastAsia="ko-KR"/>
        </w:rPr>
        <w:t xml:space="preserve"> We selected photographs of Caucasian and East Asian, male and female faces from a pre-tested set of stimuli (Beaupre &amp; Hess, 2005). Digital images of 16 faces were used in a 2 x 2 x 2 [gender, ethnicity (Caucasian/East Asian), and expression (smiling </w:t>
      </w:r>
      <w:r>
        <w:rPr>
          <w:rFonts w:eastAsiaTheme="minorEastAsia" w:cs="Times New Roman"/>
          <w:color w:val="000000"/>
          <w:lang w:eastAsia="ko-KR"/>
        </w:rPr>
        <w:t>or frowning)] design. There were two different individuals for each category, and participants did not see the picture of the same individual twice. For each of the faces, we created a series of stimuli that gradually morphed from neutral to extreme expres</w:t>
      </w:r>
      <w:r>
        <w:rPr>
          <w:rFonts w:eastAsiaTheme="minorEastAsia" w:cs="Times New Roman"/>
          <w:color w:val="000000"/>
          <w:lang w:eastAsia="ko-KR"/>
        </w:rPr>
        <w:t>sions in ten steps. All photographs, showing only the head, were presented as black-and-white passport style pictures.</w:t>
      </w:r>
    </w:p>
    <w:p w14:paraId="6F470B41" w14:textId="77777777" w:rsidR="0088715E" w:rsidRDefault="0088715E">
      <w:pPr>
        <w:spacing w:line="480" w:lineRule="auto"/>
        <w:textAlignment w:val="baseline"/>
        <w:rPr>
          <w:rFonts w:eastAsiaTheme="minorEastAsia" w:cs="Times New Roman"/>
          <w:color w:val="000000"/>
          <w:lang w:eastAsia="ko-KR"/>
        </w:rPr>
      </w:pPr>
    </w:p>
    <w:p w14:paraId="1387A764" w14:textId="77777777" w:rsidR="0088715E" w:rsidRDefault="000D7F03">
      <w:pPr>
        <w:spacing w:line="480" w:lineRule="auto"/>
        <w:textAlignment w:val="baseline"/>
        <w:rPr>
          <w:rFonts w:eastAsiaTheme="minorEastAsia" w:cs="Times New Roman"/>
          <w:b/>
          <w:color w:val="000000"/>
          <w:lang w:eastAsia="ko-KR"/>
        </w:rPr>
      </w:pPr>
      <w:commentRangeStart w:id="6"/>
      <w:r>
        <w:rPr>
          <w:rFonts w:eastAsiaTheme="minorEastAsia" w:cs="Times New Roman"/>
          <w:b/>
          <w:color w:val="000000"/>
          <w:lang w:eastAsia="ko-KR"/>
        </w:rPr>
        <w:t>Procedure</w:t>
      </w:r>
      <w:commentRangeEnd w:id="6"/>
      <w:r w:rsidR="00F95C75">
        <w:rPr>
          <w:rStyle w:val="CommentReference"/>
        </w:rPr>
        <w:commentReference w:id="6"/>
      </w:r>
    </w:p>
    <w:p w14:paraId="562D54A9" w14:textId="4D140AD7" w:rsidR="0088715E" w:rsidRDefault="000D7F03">
      <w:pPr>
        <w:spacing w:line="480" w:lineRule="auto"/>
        <w:textAlignment w:val="baseline"/>
      </w:pPr>
      <w:r>
        <w:rPr>
          <w:rFonts w:eastAsiaTheme="minorEastAsia" w:cs="Times New Roman"/>
          <w:color w:val="000000"/>
          <w:lang w:eastAsia="ko-KR"/>
        </w:rPr>
        <w:t xml:space="preserve">In a within-subject study, </w:t>
      </w:r>
      <w:del w:id="7" w:author="yayhyung Cho" w:date="2016-07-12T11:47:00Z">
        <w:r w:rsidDel="00F95C75">
          <w:rPr>
            <w:rFonts w:eastAsiaTheme="minorEastAsia" w:cs="Times New Roman"/>
            <w:color w:val="000000"/>
            <w:lang w:eastAsia="ko-KR"/>
          </w:rPr>
          <w:delText xml:space="preserve">participants were asked to answer questions in a paper-and-pencil format in their native language. </w:delText>
        </w:r>
      </w:del>
      <w:ins w:id="8" w:author="yayhyung Cho" w:date="2016-07-12T11:47:00Z">
        <w:r w:rsidR="00F95C75">
          <w:rPr>
            <w:rFonts w:eastAsiaTheme="minorEastAsia" w:cs="Times New Roman"/>
            <w:color w:val="000000"/>
            <w:lang w:eastAsia="ko-KR"/>
          </w:rPr>
          <w:t>e</w:t>
        </w:r>
      </w:ins>
      <w:del w:id="9" w:author="yayhyung Cho" w:date="2016-07-12T11:47:00Z">
        <w:r w:rsidDel="00F95C75">
          <w:rPr>
            <w:rFonts w:eastAsiaTheme="minorEastAsia" w:cs="Times New Roman"/>
            <w:color w:val="000000"/>
            <w:lang w:eastAsia="ko-KR"/>
          </w:rPr>
          <w:delText>E</w:delText>
        </w:r>
      </w:del>
      <w:r>
        <w:rPr>
          <w:rFonts w:eastAsiaTheme="minorEastAsia" w:cs="Times New Roman"/>
          <w:color w:val="000000"/>
          <w:lang w:eastAsia="ko-KR"/>
        </w:rPr>
        <w:t>ach participant observed one of two sets of stimuli</w:t>
      </w:r>
      <w:ins w:id="10" w:author="yayhyung Cho" w:date="2016-07-12T11:47:00Z">
        <w:r w:rsidR="00F95C75">
          <w:rPr>
            <w:rFonts w:eastAsiaTheme="minorEastAsia" w:cs="Times New Roman"/>
            <w:color w:val="000000"/>
            <w:lang w:eastAsia="ko-KR"/>
          </w:rPr>
          <w:t>.</w:t>
        </w:r>
      </w:ins>
      <w:del w:id="11" w:author="yayhyung Cho" w:date="2016-07-12T11:47:00Z">
        <w:r w:rsidDel="00F95C75">
          <w:rPr>
            <w:rFonts w:eastAsiaTheme="minorEastAsia" w:cs="Times New Roman"/>
            <w:color w:val="000000"/>
            <w:lang w:eastAsia="ko-KR"/>
          </w:rPr>
          <w:delText>;</w:delText>
        </w:r>
      </w:del>
      <w:r>
        <w:rPr>
          <w:rFonts w:eastAsiaTheme="minorEastAsia" w:cs="Times New Roman"/>
          <w:color w:val="000000"/>
          <w:lang w:eastAsia="ko-KR"/>
        </w:rPr>
        <w:t xml:space="preserve"> </w:t>
      </w:r>
      <w:ins w:id="12" w:author="yayhyung Cho" w:date="2016-07-12T11:47:00Z">
        <w:r w:rsidR="00F95C75">
          <w:rPr>
            <w:rFonts w:eastAsiaTheme="minorEastAsia" w:cs="Times New Roman"/>
            <w:color w:val="000000"/>
            <w:lang w:eastAsia="ko-KR"/>
          </w:rPr>
          <w:t>E</w:t>
        </w:r>
      </w:ins>
      <w:del w:id="13" w:author="yayhyung Cho" w:date="2016-07-12T11:47:00Z">
        <w:r w:rsidDel="00F95C75">
          <w:rPr>
            <w:rFonts w:eastAsiaTheme="minorEastAsia" w:cs="Times New Roman"/>
            <w:color w:val="000000"/>
            <w:lang w:eastAsia="ko-KR"/>
          </w:rPr>
          <w:delText>e</w:delText>
        </w:r>
      </w:del>
      <w:r>
        <w:rPr>
          <w:rFonts w:eastAsiaTheme="minorEastAsia" w:cs="Times New Roman"/>
          <w:color w:val="000000"/>
          <w:lang w:eastAsia="ko-KR"/>
        </w:rPr>
        <w:t xml:space="preserve">ach set of stimuli included eight faces, counterbalanced for targeted emotion display (smiling, frowning), model’s race (Asian, White), and model’s gender (male, female). Each </w:t>
      </w:r>
      <w:ins w:id="14" w:author="yayhyung Cho" w:date="2016-07-12T11:47:00Z">
        <w:r w:rsidR="00F95C75">
          <w:rPr>
            <w:rFonts w:eastAsiaTheme="minorEastAsia" w:cs="Times New Roman"/>
            <w:color w:val="000000"/>
            <w:lang w:eastAsia="ko-KR"/>
          </w:rPr>
          <w:t xml:space="preserve">of the </w:t>
        </w:r>
      </w:ins>
      <w:r>
        <w:rPr>
          <w:rFonts w:eastAsiaTheme="minorEastAsia" w:cs="Times New Roman"/>
          <w:color w:val="000000"/>
          <w:lang w:eastAsia="ko-KR"/>
        </w:rPr>
        <w:t xml:space="preserve">eight faces had </w:t>
      </w:r>
      <w:ins w:id="15" w:author="yayhyung Cho" w:date="2016-07-12T11:47:00Z">
        <w:r w:rsidR="00F95C75">
          <w:rPr>
            <w:rFonts w:eastAsiaTheme="minorEastAsia" w:cs="Times New Roman"/>
            <w:color w:val="000000"/>
            <w:lang w:eastAsia="ko-KR"/>
          </w:rPr>
          <w:t>a</w:t>
        </w:r>
      </w:ins>
      <w:del w:id="16" w:author="yayhyung Cho" w:date="2016-07-12T11:47:00Z">
        <w:r w:rsidDel="00F95C75">
          <w:rPr>
            <w:rFonts w:eastAsiaTheme="minorEastAsia" w:cs="Times New Roman"/>
            <w:color w:val="000000"/>
            <w:lang w:eastAsia="ko-KR"/>
          </w:rPr>
          <w:delText>t</w:delText>
        </w:r>
        <w:r w:rsidDel="00F95C75">
          <w:rPr>
            <w:rFonts w:eastAsiaTheme="minorEastAsia" w:cs="Times New Roman"/>
            <w:color w:val="000000"/>
            <w:lang w:eastAsia="ko-KR"/>
          </w:rPr>
          <w:delText>e</w:delText>
        </w:r>
        <w:r w:rsidDel="00F95C75">
          <w:rPr>
            <w:rFonts w:eastAsiaTheme="minorEastAsia" w:cs="Times New Roman"/>
            <w:color w:val="000000"/>
            <w:lang w:eastAsia="ko-KR"/>
          </w:rPr>
          <w:delText>n</w:delText>
        </w:r>
      </w:del>
      <w:r>
        <w:rPr>
          <w:rFonts w:eastAsiaTheme="minorEastAsia" w:cs="Times New Roman"/>
          <w:color w:val="000000"/>
          <w:lang w:eastAsia="ko-KR"/>
        </w:rPr>
        <w:t xml:space="preserve"> serie</w:t>
      </w:r>
      <w:r>
        <w:rPr>
          <w:rFonts w:eastAsiaTheme="minorEastAsia" w:cs="Times New Roman"/>
          <w:color w:val="000000"/>
          <w:lang w:eastAsia="ko-KR"/>
        </w:rPr>
        <w:t xml:space="preserve">s of </w:t>
      </w:r>
      <w:ins w:id="17" w:author="yayhyung Cho" w:date="2016-07-12T11:48:00Z">
        <w:r w:rsidR="00F95C75">
          <w:rPr>
            <w:rFonts w:eastAsiaTheme="minorEastAsia" w:cs="Times New Roman"/>
            <w:color w:val="000000"/>
            <w:lang w:eastAsia="ko-KR"/>
          </w:rPr>
          <w:t xml:space="preserve">ten </w:t>
        </w:r>
      </w:ins>
      <w:r>
        <w:rPr>
          <w:rFonts w:eastAsiaTheme="minorEastAsia" w:cs="Times New Roman"/>
          <w:color w:val="000000"/>
          <w:lang w:eastAsia="ko-KR"/>
        </w:rPr>
        <w:t xml:space="preserve">photos that morphed from neutral to extreme joy or extreme anger. Participants were asked to rate how strongly they thought the model felt each of 10 emotions  </w:t>
      </w:r>
      <w:r>
        <w:rPr>
          <w:rFonts w:eastAsiaTheme="minorEastAsia" w:cs="Times New Roman"/>
          <w:i/>
          <w:color w:val="000000"/>
          <w:lang w:eastAsia="ko-KR"/>
        </w:rPr>
        <w:t>(0=Not At All, 1= A Little, 4= Somewhat, to 8= Extremely): surprise, amusement/enjoyment, c</w:t>
      </w:r>
      <w:r>
        <w:rPr>
          <w:rFonts w:eastAsiaTheme="minorEastAsia" w:cs="Times New Roman"/>
          <w:i/>
          <w:color w:val="000000"/>
          <w:lang w:eastAsia="ko-KR"/>
        </w:rPr>
        <w:t>ontentment/satisfaction, happiness/pleasure, pride, disgust/hate, fear, contempt/scorn, sadness, and anger.</w:t>
      </w:r>
    </w:p>
    <w:p w14:paraId="2415AD1D" w14:textId="77777777" w:rsidR="0088715E" w:rsidRDefault="0088715E">
      <w:pPr>
        <w:spacing w:line="480" w:lineRule="auto"/>
        <w:textAlignment w:val="baseline"/>
        <w:rPr>
          <w:rFonts w:eastAsiaTheme="minorEastAsia" w:cs="Times New Roman"/>
          <w:i/>
          <w:color w:val="000000"/>
          <w:lang w:eastAsia="ko-KR"/>
        </w:rPr>
      </w:pPr>
    </w:p>
    <w:p w14:paraId="6E9F0394"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Results and Discussions</w:t>
      </w:r>
    </w:p>
    <w:p w14:paraId="655940FF" w14:textId="6886235C" w:rsidR="0088715E" w:rsidRDefault="000D7F03">
      <w:pPr>
        <w:spacing w:line="480" w:lineRule="auto"/>
        <w:textAlignment w:val="baseline"/>
      </w:pPr>
      <w:proofErr w:type="gramStart"/>
      <w:r>
        <w:rPr>
          <w:rFonts w:eastAsiaTheme="minorEastAsia" w:cs="Times New Roman"/>
          <w:i/>
          <w:color w:val="000000"/>
          <w:lang w:eastAsia="ko-KR"/>
        </w:rPr>
        <w:t>Perception of Dialectical Emotions.</w:t>
      </w:r>
      <w:proofErr w:type="gramEnd"/>
      <w:r>
        <w:rPr>
          <w:rFonts w:eastAsiaTheme="minorEastAsia" w:cs="Times New Roman"/>
          <w:b/>
          <w:color w:val="000000"/>
          <w:lang w:eastAsia="ko-KR"/>
        </w:rPr>
        <w:t xml:space="preserve"> </w:t>
      </w:r>
      <w:r>
        <w:rPr>
          <w:rFonts w:eastAsiaTheme="minorEastAsia" w:cs="Times New Roman"/>
          <w:color w:val="000000"/>
          <w:lang w:eastAsia="ko-KR"/>
        </w:rPr>
        <w:t>To test our hypothesis about cultural difference in the perception of dialectical emotions in facial expressions, we created a variable that captured the mean number of opposite-valence emotions perceived across facial stimuli for each participant.  We cou</w:t>
      </w:r>
      <w:r>
        <w:rPr>
          <w:rFonts w:eastAsiaTheme="minorEastAsia" w:cs="Times New Roman"/>
          <w:color w:val="000000"/>
          <w:lang w:eastAsia="ko-KR"/>
        </w:rPr>
        <w:t>nted intensity ratings of 1 or higher (“a little” or more) for negative emotions in smiling faces (e.g., disgust/hate, fear, contempt/scorn, sadness, and anger) and for positive emotions in frowning faces (e.g., amusement/enjoyment, contentment/satisfactio</w:t>
      </w:r>
      <w:r>
        <w:rPr>
          <w:rFonts w:eastAsiaTheme="minorEastAsia" w:cs="Times New Roman"/>
          <w:color w:val="000000"/>
          <w:lang w:eastAsia="ko-KR"/>
        </w:rPr>
        <w:t>n, happiness/pleasure, and pride). These counts were averaged across eight faces.  Using a repeated measure MANOVA, we tested for the between-subject factor of cultural group, controlling for the effects of stimul</w:t>
      </w:r>
      <w:ins w:id="18" w:author="yayhyung Cho" w:date="2016-07-12T11:48:00Z">
        <w:r w:rsidR="00950E5B">
          <w:rPr>
            <w:rFonts w:eastAsiaTheme="minorEastAsia" w:cs="Times New Roman"/>
            <w:color w:val="000000"/>
            <w:lang w:eastAsia="ko-KR"/>
          </w:rPr>
          <w:t>us</w:t>
        </w:r>
      </w:ins>
      <w:del w:id="19" w:author="yayhyung Cho" w:date="2016-07-12T11:48:00Z">
        <w:r w:rsidDel="00950E5B">
          <w:rPr>
            <w:rFonts w:eastAsiaTheme="minorEastAsia" w:cs="Times New Roman"/>
            <w:color w:val="000000"/>
            <w:lang w:eastAsia="ko-KR"/>
          </w:rPr>
          <w:delText>i</w:delText>
        </w:r>
      </w:del>
      <w:r>
        <w:rPr>
          <w:rFonts w:eastAsiaTheme="minorEastAsia" w:cs="Times New Roman"/>
          <w:color w:val="000000"/>
          <w:lang w:eastAsia="ko-KR"/>
        </w:rPr>
        <w:t xml:space="preserve"> set, and participant gender. Additionally</w:t>
      </w:r>
      <w:r>
        <w:rPr>
          <w:rFonts w:eastAsiaTheme="minorEastAsia" w:cs="Times New Roman"/>
          <w:color w:val="000000"/>
          <w:lang w:eastAsia="ko-KR"/>
        </w:rPr>
        <w:t>, we controlled for the within-subject factors of valence of face (smiling versus frowning), model race (White, Asian), and model gender (female, male).  As predicted (s</w:t>
      </w:r>
      <w:commentRangeStart w:id="20"/>
      <w:r>
        <w:rPr>
          <w:rFonts w:eastAsiaTheme="minorEastAsia" w:cs="Times New Roman"/>
          <w:color w:val="000000"/>
          <w:lang w:eastAsia="ko-KR"/>
        </w:rPr>
        <w:t xml:space="preserve">ee Figure </w:t>
      </w:r>
      <w:commentRangeEnd w:id="20"/>
      <w:r w:rsidR="00950E5B">
        <w:rPr>
          <w:rStyle w:val="CommentReference"/>
        </w:rPr>
        <w:commentReference w:id="20"/>
      </w:r>
      <w:r>
        <w:rPr>
          <w:rFonts w:eastAsiaTheme="minorEastAsia" w:cs="Times New Roman"/>
          <w:color w:val="000000"/>
          <w:lang w:eastAsia="ko-KR"/>
        </w:rPr>
        <w:t>1), we found that Japanese participants (M=1.88, SE=0.12) reported more oppos</w:t>
      </w:r>
      <w:r>
        <w:rPr>
          <w:rFonts w:eastAsiaTheme="minorEastAsia" w:cs="Times New Roman"/>
          <w:color w:val="000000"/>
          <w:lang w:eastAsia="ko-KR"/>
        </w:rPr>
        <w:t xml:space="preserve">ite-valence emotions than European American participants (M = 0.72, SE = 0.11; F </w:t>
      </w:r>
      <w:r>
        <w:rPr>
          <w:rFonts w:eastAsiaTheme="minorEastAsia" w:cs="Times New Roman"/>
          <w:color w:val="000000"/>
          <w:lang w:eastAsia="ko-KR"/>
        </w:rPr>
        <w:lastRenderedPageBreak/>
        <w:t xml:space="preserve">(1, 146) = 47.87,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.25, 95% [0.92, 1.63]). This finding applied to both smiling faces (</w:t>
      </w:r>
      <w:proofErr w:type="gramStart"/>
      <w:r>
        <w:rPr>
          <w:rFonts w:eastAsiaTheme="minorEastAsia" w:cs="Times New Roman"/>
          <w:color w:val="000000"/>
          <w:lang w:eastAsia="ko-KR"/>
        </w:rPr>
        <w:t>F(</w:t>
      </w:r>
      <w:proofErr w:type="gramEnd"/>
      <w:r>
        <w:rPr>
          <w:rFonts w:eastAsiaTheme="minorEastAsia" w:cs="Times New Roman"/>
          <w:color w:val="000000"/>
          <w:lang w:eastAsia="ko-KR"/>
        </w:rPr>
        <w:t xml:space="preserve">1,146) =46.38,  p &lt;.001) and frowning faces ( F (1,146) =33.67, </w:t>
      </w:r>
      <w:r>
        <w:rPr>
          <w:rFonts w:eastAsiaTheme="minorEastAsia" w:cs="Times New Roman"/>
          <w:color w:val="000000"/>
          <w:lang w:eastAsia="ko-KR"/>
        </w:rPr>
        <w:t>p &lt;.001).</w:t>
      </w:r>
    </w:p>
    <w:p w14:paraId="2C1F56C5" w14:textId="77777777" w:rsidR="0088715E" w:rsidRDefault="000D7F03">
      <w:pPr>
        <w:spacing w:line="480" w:lineRule="auto"/>
        <w:ind w:firstLine="720"/>
        <w:textAlignment w:val="baseline"/>
        <w:rPr>
          <w:rFonts w:eastAsiaTheme="minorEastAsia" w:cs="Times New Roman"/>
          <w:color w:val="000000"/>
          <w:lang w:eastAsia="ko-KR"/>
        </w:rPr>
      </w:pPr>
      <w:commentRangeStart w:id="21"/>
      <w:r>
        <w:rPr>
          <w:rFonts w:eastAsiaTheme="minorEastAsia" w:cs="Times New Roman"/>
          <w:color w:val="000000"/>
          <w:lang w:eastAsia="ko-KR"/>
        </w:rPr>
        <w:t>Study 2 was designed to directly replicate. Study 1 while improving the experimental method by creating more gradation in the series of faces morphed from neutral to extreme displays. We further improved our methods by randomly presenting the pho</w:t>
      </w:r>
      <w:r>
        <w:rPr>
          <w:rFonts w:eastAsiaTheme="minorEastAsia" w:cs="Times New Roman"/>
          <w:color w:val="000000"/>
          <w:lang w:eastAsia="ko-KR"/>
        </w:rPr>
        <w:t>tographs in a computer-based study rather than paper-and-pencil study. Due to time constraints, we only presented female faces and recruited female participants from both cultural groups.</w:t>
      </w:r>
      <w:commentRangeEnd w:id="21"/>
      <w:r w:rsidR="00950E5B">
        <w:rPr>
          <w:rStyle w:val="CommentReference"/>
        </w:rPr>
        <w:commentReference w:id="21"/>
      </w:r>
    </w:p>
    <w:p w14:paraId="49509F21" w14:textId="77777777" w:rsidR="0088715E" w:rsidRDefault="0088715E">
      <w:pPr>
        <w:spacing w:line="480" w:lineRule="auto"/>
        <w:textAlignment w:val="baseline"/>
        <w:rPr>
          <w:rFonts w:eastAsiaTheme="minorEastAsia" w:cs="Times New Roman"/>
          <w:color w:val="000000"/>
          <w:lang w:eastAsia="ko-KR"/>
        </w:rPr>
      </w:pPr>
    </w:p>
    <w:p w14:paraId="34F58D7B" w14:textId="77777777" w:rsidR="0088715E" w:rsidRDefault="000D7F03">
      <w:pPr>
        <w:spacing w:line="480" w:lineRule="auto"/>
        <w:jc w:val="center"/>
        <w:textAlignment w:val="baseline"/>
        <w:rPr>
          <w:rFonts w:eastAsiaTheme="minorEastAsia" w:cs="Times New Roman"/>
          <w:b/>
          <w:color w:val="000000"/>
          <w:lang w:eastAsia="ko-KR"/>
        </w:rPr>
      </w:pPr>
      <w:r>
        <w:rPr>
          <w:rFonts w:eastAsiaTheme="minorEastAsia" w:cs="Times New Roman"/>
          <w:b/>
          <w:color w:val="000000"/>
          <w:lang w:eastAsia="ko-KR"/>
        </w:rPr>
        <w:t>Study 2</w:t>
      </w:r>
    </w:p>
    <w:p w14:paraId="4B416F04"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Method</w:t>
      </w:r>
    </w:p>
    <w:p w14:paraId="284CC34C"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Participants</w:t>
      </w:r>
    </w:p>
    <w:p w14:paraId="23ED0218"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Fifty-two female European American (M=1</w:t>
      </w:r>
      <w:r>
        <w:rPr>
          <w:rFonts w:eastAsiaTheme="minorEastAsia" w:cs="Times New Roman"/>
          <w:color w:val="000000"/>
          <w:lang w:eastAsia="ko-KR"/>
        </w:rPr>
        <w:t>9.12, SD=1.00) and 58 female international Japanese (M=23.17, SD=3.78) students at a large Midwestern University were recruited for the study. As in Study 1, European American participants self-identified as European American and had lived in the United St</w:t>
      </w:r>
      <w:r>
        <w:rPr>
          <w:rFonts w:eastAsiaTheme="minorEastAsia" w:cs="Times New Roman"/>
          <w:color w:val="000000"/>
          <w:lang w:eastAsia="ko-KR"/>
        </w:rPr>
        <w:t xml:space="preserve">ates for at least 18 years (average number of years outside the United States was M=0.67, SD=1.12). Qualified Japanese participants reported that they had spent no more than five years of their life outside Japan (average number of years outside Japan was </w:t>
      </w:r>
      <w:r>
        <w:rPr>
          <w:rFonts w:eastAsiaTheme="minorEastAsia" w:cs="Times New Roman"/>
          <w:color w:val="000000"/>
          <w:lang w:eastAsia="ko-KR"/>
        </w:rPr>
        <w:t>M=1.28, SD=1.23). All European American participants had two parents and at least 2 grandparents who were US-born; Japanese participants’ generational background was similar, with 95% having two Japan-born parents and 97% having at least two Japan-born gra</w:t>
      </w:r>
      <w:r>
        <w:rPr>
          <w:rFonts w:eastAsiaTheme="minorEastAsia" w:cs="Times New Roman"/>
          <w:color w:val="000000"/>
          <w:lang w:eastAsia="ko-KR"/>
        </w:rPr>
        <w:t>ndparents. European American students participated in the experiment to receive extra credit for an introductory psychology course; Japanese participants received either a 10-dollar gift certificate or extra course credit as compensation.</w:t>
      </w:r>
    </w:p>
    <w:p w14:paraId="56761122"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lastRenderedPageBreak/>
        <w:t>Procedure</w:t>
      </w:r>
    </w:p>
    <w:p w14:paraId="0A7C2AF5" w14:textId="77777777" w:rsidR="0088715E" w:rsidRDefault="000D7F03">
      <w:pPr>
        <w:spacing w:line="480" w:lineRule="auto"/>
        <w:textAlignment w:val="baseline"/>
      </w:pPr>
      <w:r>
        <w:rPr>
          <w:rFonts w:eastAsiaTheme="minorEastAsia" w:cs="Times New Roman"/>
          <w:color w:val="000000"/>
          <w:lang w:eastAsia="ko-KR"/>
        </w:rPr>
        <w:t>We used</w:t>
      </w:r>
      <w:r>
        <w:rPr>
          <w:rFonts w:eastAsiaTheme="minorEastAsia" w:cs="Times New Roman"/>
          <w:color w:val="000000"/>
          <w:lang w:eastAsia="ko-KR"/>
        </w:rPr>
        <w:t xml:space="preserve"> the same procedures and photographs (Beaupre &amp; Hess, 2005) as in Study 1. For Study 2, however, four faces rather than eight faces were presented.  Faces were morphed from neutral to extreme emotion displays in twenty steps to create greater nuance than i</w:t>
      </w:r>
      <w:r>
        <w:rPr>
          <w:rFonts w:eastAsiaTheme="minorEastAsia" w:cs="Times New Roman"/>
          <w:color w:val="000000"/>
          <w:lang w:eastAsia="ko-KR"/>
        </w:rPr>
        <w:t>n Study 1, in which only ten steps were used. Participants completed a one-hour, computer-based (</w:t>
      </w:r>
      <w:proofErr w:type="spellStart"/>
      <w:r>
        <w:rPr>
          <w:rFonts w:eastAsiaTheme="minorEastAsia" w:cs="Times New Roman"/>
          <w:color w:val="000000"/>
          <w:lang w:eastAsia="ko-KR"/>
        </w:rPr>
        <w:t>MediaLab</w:t>
      </w:r>
      <w:proofErr w:type="spellEnd"/>
      <w:r>
        <w:rPr>
          <w:rFonts w:eastAsiaTheme="minorEastAsia" w:cs="Times New Roman"/>
          <w:color w:val="000000"/>
          <w:lang w:eastAsia="ko-KR"/>
        </w:rPr>
        <w:t>) study in their native language.  In addition to the emotion intensity scales described in Study 1, participants completed a scale of internal (‘How m</w:t>
      </w:r>
      <w:r>
        <w:rPr>
          <w:rFonts w:eastAsiaTheme="minorEastAsia" w:cs="Times New Roman"/>
          <w:color w:val="000000"/>
          <w:lang w:eastAsia="ko-KR"/>
        </w:rPr>
        <w:t xml:space="preserve">uch is this person’s expression caused by this person’s personality?’)  </w:t>
      </w:r>
      <w:proofErr w:type="gramStart"/>
      <w:r>
        <w:rPr>
          <w:rFonts w:eastAsiaTheme="minorEastAsia" w:cs="Times New Roman"/>
          <w:color w:val="000000"/>
          <w:lang w:eastAsia="ko-KR"/>
        </w:rPr>
        <w:t>and</w:t>
      </w:r>
      <w:proofErr w:type="gramEnd"/>
      <w:r>
        <w:rPr>
          <w:rFonts w:eastAsiaTheme="minorEastAsia" w:cs="Times New Roman"/>
          <w:color w:val="000000"/>
          <w:lang w:eastAsia="ko-KR"/>
        </w:rPr>
        <w:t xml:space="preserve"> external attributions of emotions (‘How much is this person’s expression caused by other people?; ‘How much is this person’s expression caused by combination of factors?; ‘How much</w:t>
      </w:r>
      <w:r>
        <w:rPr>
          <w:rFonts w:eastAsiaTheme="minorEastAsia" w:cs="Times New Roman"/>
          <w:color w:val="000000"/>
          <w:lang w:eastAsia="ko-KR"/>
        </w:rPr>
        <w:t xml:space="preserve"> is this person’s expression caused by chance?). Otherwise, the procedure was the same as in Study 1. </w:t>
      </w:r>
    </w:p>
    <w:p w14:paraId="5888B82B" w14:textId="77777777" w:rsidR="0088715E" w:rsidRDefault="0088715E">
      <w:pPr>
        <w:spacing w:line="480" w:lineRule="auto"/>
        <w:textAlignment w:val="baseline"/>
        <w:rPr>
          <w:rFonts w:eastAsiaTheme="minorEastAsia" w:cs="Times New Roman"/>
          <w:color w:val="000000"/>
          <w:lang w:eastAsia="ko-KR"/>
        </w:rPr>
      </w:pPr>
    </w:p>
    <w:p w14:paraId="100E282F" w14:textId="77777777" w:rsidR="0088715E" w:rsidRDefault="000D7F03">
      <w:pPr>
        <w:spacing w:line="480" w:lineRule="auto"/>
        <w:textAlignment w:val="baseline"/>
        <w:rPr>
          <w:rFonts w:eastAsiaTheme="minorEastAsia" w:cs="Times New Roman"/>
          <w:b/>
          <w:color w:val="000000"/>
          <w:lang w:eastAsia="ko-KR"/>
        </w:rPr>
      </w:pPr>
      <w:r>
        <w:rPr>
          <w:rFonts w:eastAsiaTheme="minorEastAsia" w:cs="Times New Roman"/>
          <w:b/>
          <w:color w:val="000000"/>
          <w:lang w:eastAsia="ko-KR"/>
        </w:rPr>
        <w:t>Results and Discussions</w:t>
      </w:r>
    </w:p>
    <w:p w14:paraId="0A284F65" w14:textId="77777777" w:rsidR="0088715E" w:rsidRDefault="000D7F03">
      <w:pPr>
        <w:spacing w:line="480" w:lineRule="auto"/>
        <w:textAlignment w:val="baseline"/>
        <w:rPr>
          <w:rFonts w:eastAsiaTheme="minorEastAsia" w:cs="Times New Roman"/>
          <w:color w:val="000000"/>
          <w:lang w:eastAsia="ko-KR"/>
        </w:rPr>
      </w:pPr>
      <w:proofErr w:type="gramStart"/>
      <w:r>
        <w:rPr>
          <w:rFonts w:eastAsiaTheme="minorEastAsia" w:cs="Times New Roman"/>
          <w:b/>
          <w:i/>
          <w:color w:val="000000"/>
          <w:lang w:eastAsia="ko-KR"/>
        </w:rPr>
        <w:t>Perception of Dialectical Emotions</w:t>
      </w:r>
      <w:r>
        <w:rPr>
          <w:rFonts w:eastAsiaTheme="minorEastAsia" w:cs="Times New Roman"/>
          <w:b/>
          <w:color w:val="000000"/>
          <w:lang w:eastAsia="ko-KR"/>
        </w:rPr>
        <w:t>.</w:t>
      </w:r>
      <w:proofErr w:type="gramEnd"/>
      <w:r>
        <w:rPr>
          <w:rFonts w:eastAsiaTheme="minorEastAsia" w:cs="Times New Roman"/>
          <w:color w:val="000000"/>
          <w:lang w:eastAsia="ko-KR"/>
        </w:rPr>
        <w:t xml:space="preserve"> To test our hypothesis about cultural difference in the perception of dialectical emotions i</w:t>
      </w:r>
      <w:r>
        <w:rPr>
          <w:rFonts w:eastAsiaTheme="minorEastAsia" w:cs="Times New Roman"/>
          <w:color w:val="000000"/>
          <w:lang w:eastAsia="ko-KR"/>
        </w:rPr>
        <w:t xml:space="preserve">n facial expressions, we created the same variable as in Study 1, which captured the mean number of opposite-valence emotions perceived across facial stimuli for each participant.  These counts were averaged across the four faces.  Using repeated measures </w:t>
      </w:r>
      <w:r>
        <w:rPr>
          <w:rFonts w:eastAsiaTheme="minorEastAsia" w:cs="Times New Roman"/>
          <w:color w:val="000000"/>
          <w:lang w:eastAsia="ko-KR"/>
        </w:rPr>
        <w:t>MANOVA, we tested for the between-subject factor of cultural group controlling for the within-subject factors of stimulus set, valence (smiling or frowning), and model race (White or Asian).  Replicating the results from Study 1, we found that Japanese par</w:t>
      </w:r>
      <w:r>
        <w:rPr>
          <w:rFonts w:eastAsiaTheme="minorEastAsia" w:cs="Times New Roman"/>
          <w:color w:val="000000"/>
          <w:lang w:eastAsia="ko-KR"/>
        </w:rPr>
        <w:t xml:space="preserve">ticipants (M=1.39, SE=0.15) reported more opposite-valence emotions than European American participants (M = 0.92, SE = 0.16; F (1, 107) = 4.88, p = .03;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.04).  There were no significant effects of stimulus, race of the model, or emotional di</w:t>
      </w:r>
      <w:r>
        <w:rPr>
          <w:rFonts w:eastAsiaTheme="minorEastAsia" w:cs="Times New Roman"/>
          <w:color w:val="000000"/>
          <w:lang w:eastAsia="ko-KR"/>
        </w:rPr>
        <w:t>splay.</w:t>
      </w:r>
    </w:p>
    <w:p w14:paraId="477A91A2" w14:textId="77777777" w:rsidR="0088715E" w:rsidRDefault="000D7F03">
      <w:pPr>
        <w:spacing w:line="480" w:lineRule="auto"/>
        <w:textAlignment w:val="baseline"/>
        <w:rPr>
          <w:rFonts w:eastAsia="바탕" w:cs="Times New Roman"/>
          <w:b/>
          <w:color w:val="000000"/>
          <w:lang w:eastAsia="ko-KR"/>
        </w:rPr>
      </w:pPr>
      <w:proofErr w:type="spellStart"/>
      <w:r>
        <w:rPr>
          <w:rFonts w:eastAsiaTheme="minorEastAsia" w:cs="Times New Roman"/>
          <w:b/>
          <w:i/>
          <w:color w:val="000000"/>
          <w:lang w:eastAsia="ko-KR"/>
        </w:rPr>
        <w:lastRenderedPageBreak/>
        <w:t>Attributional</w:t>
      </w:r>
      <w:proofErr w:type="spellEnd"/>
      <w:r>
        <w:rPr>
          <w:rFonts w:eastAsiaTheme="minorEastAsia" w:cs="Times New Roman"/>
          <w:b/>
          <w:i/>
          <w:color w:val="000000"/>
          <w:lang w:eastAsia="ko-KR"/>
        </w:rPr>
        <w:t xml:space="preserve"> Style and Dialectical Emotions</w:t>
      </w:r>
      <w:r>
        <w:rPr>
          <w:rFonts w:eastAsiaTheme="minorEastAsia" w:cs="Times New Roman"/>
          <w:b/>
          <w:color w:val="000000"/>
          <w:lang w:eastAsia="ko-KR"/>
        </w:rPr>
        <w:t xml:space="preserve">. </w:t>
      </w:r>
      <w:r>
        <w:rPr>
          <w:rFonts w:eastAsiaTheme="minorEastAsia" w:cs="Times New Roman"/>
          <w:color w:val="000000"/>
          <w:lang w:eastAsia="ko-KR"/>
        </w:rPr>
        <w:t xml:space="preserve">We expected that European Americans would make more internal attributions for emotions expressed by models, while East Asians make more external attributions. Our hypotheses were partially supported. </w:t>
      </w:r>
    </w:p>
    <w:p w14:paraId="4431D9AE" w14:textId="77777777" w:rsidR="0088715E" w:rsidRDefault="000D7F03">
      <w:pPr>
        <w:spacing w:line="480" w:lineRule="auto"/>
        <w:textAlignment w:val="baseline"/>
      </w:pPr>
      <w:r>
        <w:rPr>
          <w:rFonts w:eastAsiaTheme="minorEastAsia" w:cs="Times New Roman"/>
          <w:i/>
          <w:color w:val="000000"/>
          <w:lang w:eastAsia="ko-KR"/>
        </w:rPr>
        <w:t>In</w:t>
      </w:r>
      <w:r>
        <w:rPr>
          <w:rFonts w:eastAsiaTheme="minorEastAsia" w:cs="Times New Roman"/>
          <w:i/>
          <w:color w:val="000000"/>
          <w:lang w:eastAsia="ko-KR"/>
        </w:rPr>
        <w:t>ternal attribution.</w:t>
      </w:r>
      <w:r>
        <w:rPr>
          <w:rFonts w:eastAsiaTheme="minorEastAsia" w:cs="Times New Roman"/>
          <w:color w:val="000000"/>
          <w:lang w:eastAsia="ko-KR"/>
        </w:rPr>
        <w:t xml:space="preserve"> We tested our prediction of cultural group differences </w:t>
      </w:r>
      <w:proofErr w:type="gramStart"/>
      <w:r>
        <w:rPr>
          <w:rFonts w:eastAsiaTheme="minorEastAsia" w:cs="Times New Roman"/>
          <w:color w:val="000000"/>
          <w:lang w:eastAsia="ko-KR"/>
        </w:rPr>
        <w:t xml:space="preserve">using </w:t>
      </w:r>
      <w:r>
        <w:rPr>
          <w:rFonts w:ascii="바탕" w:eastAsia="바탕" w:hAnsi="바탕" w:cs="바탕"/>
          <w:color w:val="000000"/>
          <w:lang w:eastAsia="ko-KR"/>
        </w:rPr>
        <w:t xml:space="preserve"> a</w:t>
      </w:r>
      <w:proofErr w:type="gramEnd"/>
      <w:r>
        <w:rPr>
          <w:rFonts w:ascii="바탕" w:eastAsia="바탕" w:hAnsi="바탕" w:cs="바탕"/>
          <w:color w:val="000000"/>
          <w:lang w:eastAsia="ko-KR"/>
        </w:rPr>
        <w:t xml:space="preserve"> </w:t>
      </w:r>
      <w:r>
        <w:rPr>
          <w:rFonts w:eastAsiaTheme="minorEastAsia" w:cs="Times New Roman"/>
          <w:color w:val="000000"/>
          <w:lang w:eastAsia="ko-KR"/>
        </w:rPr>
        <w:t>repeated measure MANOVA.  We tested for the between-subject factor of cultural group and controlling for the effects of stimulus set; we additionally controlled for the within-subject factors of display type (smiling versus frowning) and model race (White,</w:t>
      </w:r>
      <w:r>
        <w:rPr>
          <w:rFonts w:eastAsiaTheme="minorEastAsia" w:cs="Times New Roman"/>
          <w:color w:val="000000"/>
          <w:lang w:eastAsia="ko-KR"/>
        </w:rPr>
        <w:t xml:space="preserve"> Asian).  As predicted, we found that European American participants </w:t>
      </w:r>
      <w:commentRangeStart w:id="22"/>
      <w:r>
        <w:rPr>
          <w:rFonts w:eastAsiaTheme="minorEastAsia" w:cs="Times New Roman"/>
          <w:color w:val="000000"/>
          <w:lang w:eastAsia="ko-KR"/>
        </w:rPr>
        <w:t xml:space="preserve">(M=5.86, SE=0.18) </w:t>
      </w:r>
      <w:commentRangeEnd w:id="22"/>
      <w:r w:rsidR="001D52E5">
        <w:rPr>
          <w:rStyle w:val="CommentReference"/>
        </w:rPr>
        <w:commentReference w:id="22"/>
      </w:r>
      <w:r>
        <w:rPr>
          <w:rFonts w:eastAsiaTheme="minorEastAsia" w:cs="Times New Roman"/>
          <w:color w:val="000000"/>
          <w:lang w:eastAsia="ko-KR"/>
        </w:rPr>
        <w:t xml:space="preserve">made more attributions of the emotion to personality traits than Japanese participants (M=3.78, SE=0.18; F (1, 101) = 67.27,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.40).  We also found</w:t>
      </w:r>
      <w:r>
        <w:rPr>
          <w:rFonts w:eastAsiaTheme="minorEastAsia" w:cs="Times New Roman"/>
          <w:color w:val="000000"/>
          <w:lang w:eastAsia="ko-KR"/>
        </w:rPr>
        <w:t xml:space="preserve"> an effect for the type of emotional display, such that greater internal attributions were made to smiling (M=5.81, SE=</w:t>
      </w:r>
      <w:proofErr w:type="gramStart"/>
      <w:r>
        <w:rPr>
          <w:rFonts w:eastAsiaTheme="minorEastAsia" w:cs="Times New Roman"/>
          <w:color w:val="000000"/>
          <w:lang w:eastAsia="ko-KR"/>
        </w:rPr>
        <w:t>.16</w:t>
      </w:r>
      <w:proofErr w:type="gramEnd"/>
      <w:r>
        <w:rPr>
          <w:rFonts w:eastAsiaTheme="minorEastAsia" w:cs="Times New Roman"/>
          <w:color w:val="000000"/>
          <w:lang w:eastAsia="ko-KR"/>
        </w:rPr>
        <w:t>) than grimacing faces (M=3.83, SE=.17, F(1,101)=15.93, p&lt;.001).</w:t>
      </w:r>
    </w:p>
    <w:p w14:paraId="4778BC48" w14:textId="77777777" w:rsidR="0088715E" w:rsidRDefault="000D7F03">
      <w:pPr>
        <w:spacing w:line="480" w:lineRule="auto"/>
        <w:textAlignment w:val="baseline"/>
      </w:pPr>
      <w:r>
        <w:rPr>
          <w:rFonts w:eastAsiaTheme="minorEastAsia" w:cs="Times New Roman"/>
          <w:i/>
          <w:color w:val="000000"/>
          <w:lang w:eastAsia="ko-KR"/>
        </w:rPr>
        <w:t>External attribution</w:t>
      </w:r>
      <w:r>
        <w:rPr>
          <w:rFonts w:eastAsiaTheme="minorEastAsia" w:cs="Times New Roman"/>
          <w:color w:val="000000"/>
          <w:lang w:eastAsia="ko-KR"/>
        </w:rPr>
        <w:t>.  We tested The three scales of external attribu</w:t>
      </w:r>
      <w:r>
        <w:rPr>
          <w:rFonts w:eastAsiaTheme="minorEastAsia" w:cs="Times New Roman"/>
          <w:color w:val="000000"/>
          <w:lang w:eastAsia="ko-KR"/>
        </w:rPr>
        <w:t>tion (i.e., ‘</w:t>
      </w:r>
      <w:r>
        <w:rPr>
          <w:rFonts w:eastAsia="바탕" w:cs="Times New Roman"/>
          <w:color w:val="000000"/>
          <w:lang w:eastAsia="ko-KR"/>
        </w:rPr>
        <w:t xml:space="preserve">How much do you think this </w:t>
      </w:r>
      <w:r>
        <w:rPr>
          <w:rFonts w:eastAsiaTheme="minorEastAsia" w:cs="Times New Roman"/>
          <w:color w:val="000000"/>
          <w:lang w:eastAsia="ko-KR"/>
        </w:rPr>
        <w:t>emotion was caused by others?</w:t>
      </w:r>
      <w:proofErr w:type="gramStart"/>
      <w:r>
        <w:rPr>
          <w:rFonts w:eastAsiaTheme="minorEastAsia" w:cs="Times New Roman"/>
          <w:color w:val="000000"/>
          <w:lang w:eastAsia="ko-KR"/>
        </w:rPr>
        <w:t>’,</w:t>
      </w:r>
      <w:proofErr w:type="gramEnd"/>
      <w:r>
        <w:rPr>
          <w:rFonts w:eastAsiaTheme="minorEastAsia" w:cs="Times New Roman"/>
          <w:color w:val="000000"/>
          <w:lang w:eastAsia="ko-KR"/>
        </w:rPr>
        <w:t xml:space="preserve"> ‘How much do you think this emotion was caused by chance?’, and ‘How much combination of factors?’) were reliable (alpha=.83).  Therefore, a summary variable was created which captured</w:t>
      </w:r>
      <w:r>
        <w:rPr>
          <w:rFonts w:eastAsiaTheme="minorEastAsia" w:cs="Times New Roman"/>
          <w:color w:val="000000"/>
          <w:lang w:eastAsia="ko-KR"/>
        </w:rPr>
        <w:t xml:space="preserve"> the mean of all three scales for each participant.  Surprisingly, European American participants (M=7.03, SE= .15) rated emotions as being caused more by external attributions than Japanese (M=5.83, SE=</w:t>
      </w:r>
      <w:proofErr w:type="gramStart"/>
      <w:r>
        <w:rPr>
          <w:rFonts w:eastAsiaTheme="minorEastAsia" w:cs="Times New Roman"/>
          <w:color w:val="000000"/>
          <w:lang w:eastAsia="ko-KR"/>
        </w:rPr>
        <w:t>.15</w:t>
      </w:r>
      <w:proofErr w:type="gramEnd"/>
      <w:r>
        <w:rPr>
          <w:rFonts w:eastAsiaTheme="minorEastAsia" w:cs="Times New Roman"/>
          <w:color w:val="000000"/>
          <w:lang w:eastAsia="ko-KR"/>
        </w:rPr>
        <w:t xml:space="preserve">; F(1, 101)=33.21, p&lt;.001;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.25).</w:t>
      </w:r>
    </w:p>
    <w:p w14:paraId="7DDBE859" w14:textId="414E2703" w:rsidR="0088715E" w:rsidRDefault="000D7F03">
      <w:pPr>
        <w:spacing w:line="480" w:lineRule="auto"/>
        <w:textAlignment w:val="baseline"/>
      </w:pPr>
      <w:r>
        <w:rPr>
          <w:rFonts w:eastAsiaTheme="minorEastAsia" w:cs="Times New Roman"/>
          <w:i/>
          <w:color w:val="000000"/>
          <w:lang w:eastAsia="ko-KR"/>
        </w:rPr>
        <w:t>Difference Score between Internal Attribution and External Attribution</w:t>
      </w:r>
      <w:r>
        <w:rPr>
          <w:rFonts w:eastAsiaTheme="minorEastAsia" w:cs="Times New Roman"/>
          <w:color w:val="000000"/>
          <w:lang w:eastAsia="ko-KR"/>
        </w:rPr>
        <w:t>. We then computed difference score between internal attribution and external attribution (difference score: internal attribution-external attribution) with the expectation that the diff</w:t>
      </w:r>
      <w:r>
        <w:rPr>
          <w:rFonts w:eastAsiaTheme="minorEastAsia" w:cs="Times New Roman"/>
          <w:color w:val="000000"/>
          <w:lang w:eastAsia="ko-KR"/>
        </w:rPr>
        <w:t xml:space="preserve">erence score would be higher for East Asians. We tested for the between-subject factor of cultural group and controlling for the </w:t>
      </w:r>
      <w:r>
        <w:rPr>
          <w:rFonts w:eastAsiaTheme="minorEastAsia" w:cs="Times New Roman"/>
          <w:color w:val="000000"/>
          <w:lang w:eastAsia="ko-KR"/>
        </w:rPr>
        <w:lastRenderedPageBreak/>
        <w:t>effects of stimulus set; we additionally controlled for the within-subject factors of display type (smiling versus frowning) an</w:t>
      </w:r>
      <w:r>
        <w:rPr>
          <w:rFonts w:eastAsiaTheme="minorEastAsia" w:cs="Times New Roman"/>
          <w:color w:val="000000"/>
          <w:lang w:eastAsia="ko-KR"/>
        </w:rPr>
        <w:t>d model race (White, Asian). We found that both cultural groups made more external attribution</w:t>
      </w:r>
      <w:ins w:id="23" w:author="yayhyung Cho" w:date="2016-07-12T11:50:00Z">
        <w:r w:rsidR="001D52E5">
          <w:rPr>
            <w:rFonts w:eastAsiaTheme="minorEastAsia" w:cs="Times New Roman"/>
            <w:color w:val="000000"/>
            <w:lang w:eastAsia="ko-KR"/>
          </w:rPr>
          <w:t>s</w:t>
        </w:r>
      </w:ins>
      <w:r>
        <w:rPr>
          <w:rFonts w:eastAsiaTheme="minorEastAsia" w:cs="Times New Roman"/>
          <w:color w:val="000000"/>
          <w:lang w:eastAsia="ko-KR"/>
        </w:rPr>
        <w:t xml:space="preserve"> than internal attribution</w:t>
      </w:r>
      <w:ins w:id="24" w:author="yayhyung Cho" w:date="2016-07-12T11:50:00Z">
        <w:r w:rsidR="001D52E5">
          <w:rPr>
            <w:rFonts w:eastAsiaTheme="minorEastAsia" w:cs="Times New Roman"/>
            <w:color w:val="000000"/>
            <w:lang w:eastAsia="ko-KR"/>
          </w:rPr>
          <w:t>s</w:t>
        </w:r>
      </w:ins>
      <w:r>
        <w:rPr>
          <w:rFonts w:eastAsiaTheme="minorEastAsia" w:cs="Times New Roman"/>
          <w:color w:val="000000"/>
          <w:lang w:eastAsia="ko-KR"/>
        </w:rPr>
        <w:t>. As predicted, however, this tendency was stronger for Japanese (internal attribution- external attribution: M Japan = -2.05, SE = .173</w:t>
      </w:r>
      <w:r>
        <w:rPr>
          <w:rFonts w:eastAsiaTheme="minorEastAsia" w:cs="Times New Roman"/>
          <w:color w:val="000000"/>
          <w:lang w:eastAsia="ko-KR"/>
        </w:rPr>
        <w:t xml:space="preserve">) than European Americans (M Euro = -1.17, SE = .173, F (1, 101 = 12.76, p &lt;. 001, partial </w:t>
      </w:r>
      <w:r>
        <w:rPr>
          <w:rFonts w:eastAsiaTheme="minorEastAsia" w:cs="Times New Roman"/>
          <w:color w:val="000000"/>
          <w:lang w:eastAsia="ko-KR"/>
        </w:rPr>
        <w:t>ƞ</w:t>
      </w:r>
      <w:r>
        <w:rPr>
          <w:rFonts w:eastAsiaTheme="minorEastAsia" w:cs="Times New Roman"/>
          <w:color w:val="000000"/>
          <w:vertAlign w:val="superscript"/>
          <w:lang w:eastAsia="ko-KR"/>
        </w:rPr>
        <w:t xml:space="preserve">2  </w:t>
      </w:r>
      <w:r>
        <w:rPr>
          <w:rFonts w:eastAsiaTheme="minorEastAsia" w:cs="Times New Roman"/>
          <w:color w:val="000000"/>
          <w:lang w:eastAsia="ko-KR"/>
        </w:rPr>
        <w:t>= .11).</w:t>
      </w:r>
    </w:p>
    <w:p w14:paraId="786DA87F" w14:textId="77777777" w:rsidR="0088715E" w:rsidRDefault="000D7F03">
      <w:pPr>
        <w:spacing w:line="480" w:lineRule="auto"/>
        <w:textAlignment w:val="baseline"/>
      </w:pPr>
      <w:proofErr w:type="gramStart"/>
      <w:r>
        <w:rPr>
          <w:rFonts w:eastAsiaTheme="minorEastAsia" w:cs="Times New Roman"/>
          <w:i/>
          <w:color w:val="000000"/>
          <w:lang w:eastAsia="ko-KR"/>
        </w:rPr>
        <w:t>Mediation of Cultural Differences in Dialectical Emotion Perception by Attribution.</w:t>
      </w:r>
      <w:proofErr w:type="gramEnd"/>
      <w:r>
        <w:rPr>
          <w:rFonts w:eastAsiaTheme="minorEastAsia" w:cs="Times New Roman"/>
          <w:color w:val="000000"/>
          <w:lang w:eastAsia="ko-KR"/>
        </w:rPr>
        <w:t xml:space="preserve">  We tested whether cultural group differences in the recognition of o</w:t>
      </w:r>
      <w:r>
        <w:rPr>
          <w:rFonts w:eastAsiaTheme="minorEastAsia" w:cs="Times New Roman"/>
          <w:color w:val="000000"/>
          <w:lang w:eastAsia="ko-KR"/>
        </w:rPr>
        <w:t>pposite-</w:t>
      </w:r>
      <w:proofErr w:type="spellStart"/>
      <w:r>
        <w:rPr>
          <w:rFonts w:eastAsiaTheme="minorEastAsia" w:cs="Times New Roman"/>
          <w:color w:val="000000"/>
          <w:lang w:eastAsia="ko-KR"/>
        </w:rPr>
        <w:t>valenced</w:t>
      </w:r>
      <w:proofErr w:type="spellEnd"/>
      <w:r>
        <w:rPr>
          <w:rFonts w:eastAsiaTheme="minorEastAsia" w:cs="Times New Roman"/>
          <w:color w:val="000000"/>
          <w:lang w:eastAsia="ko-KR"/>
        </w:rPr>
        <w:t xml:space="preserve"> emotions in faces were mediated by internal attribution ratings using a bootstrap method (Preacher &amp; Hayes, 2004).  The benefit of using a bootstrap method over a traditional series of regression analyses is that the bootstrap does not ass</w:t>
      </w:r>
      <w:r>
        <w:rPr>
          <w:rFonts w:eastAsiaTheme="minorEastAsia" w:cs="Times New Roman"/>
          <w:color w:val="000000"/>
          <w:lang w:eastAsia="ko-KR"/>
        </w:rPr>
        <w:t>ume normality in the distribution of the dependent variable.  There was a significant indirect effect of culture on dialectical emotion perception through internal attribution (B = -.16, SE =</w:t>
      </w:r>
      <w:proofErr w:type="gramStart"/>
      <w:r>
        <w:rPr>
          <w:rFonts w:eastAsiaTheme="minorEastAsia" w:cs="Times New Roman"/>
          <w:color w:val="000000"/>
          <w:lang w:eastAsia="ko-KR"/>
        </w:rPr>
        <w:t>.08</w:t>
      </w:r>
      <w:proofErr w:type="gramEnd"/>
      <w:r>
        <w:rPr>
          <w:rFonts w:eastAsiaTheme="minorEastAsia" w:cs="Times New Roman"/>
          <w:color w:val="000000"/>
          <w:lang w:eastAsia="ko-KR"/>
        </w:rPr>
        <w:t>, 95% CI [-.3049, -.3014].</w:t>
      </w:r>
    </w:p>
    <w:p w14:paraId="21E60E3E" w14:textId="77777777" w:rsidR="0088715E" w:rsidRDefault="000D7F03">
      <w:pPr>
        <w:spacing w:line="480" w:lineRule="auto"/>
        <w:textAlignment w:val="baseline"/>
      </w:pPr>
      <w:r>
        <w:rPr>
          <w:rFonts w:eastAsiaTheme="minorEastAsia" w:cs="Times New Roman"/>
          <w:i/>
          <w:iCs/>
          <w:color w:val="000000"/>
          <w:lang w:eastAsia="ko-KR"/>
        </w:rPr>
        <w:t>Figure</w:t>
      </w:r>
      <w:r>
        <w:rPr>
          <w:rFonts w:eastAsiaTheme="minorEastAsia" w:cs="Times New Roman"/>
          <w:color w:val="000000"/>
          <w:lang w:eastAsia="ko-KR"/>
        </w:rPr>
        <w:t xml:space="preserve"> 1</w:t>
      </w:r>
    </w:p>
    <w:p w14:paraId="11BD2EFA"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4" behindDoc="0" locked="0" layoutInCell="1" allowOverlap="1" wp14:anchorId="5B3946C3" wp14:editId="3F5C99B5">
                <wp:simplePos x="0" y="0"/>
                <wp:positionH relativeFrom="column">
                  <wp:posOffset>2338070</wp:posOffset>
                </wp:positionH>
                <wp:positionV relativeFrom="paragraph">
                  <wp:posOffset>160020</wp:posOffset>
                </wp:positionV>
                <wp:extent cx="1210310" cy="638810"/>
                <wp:effectExtent l="0" t="0" r="0" b="0"/>
                <wp:wrapNone/>
                <wp:docPr id="1" name="Shape1"/>
                <wp:cNvGraphicFramePr/>
                <a:graphic xmlns:a="http://schemas.openxmlformats.org/drawingml/2006/main">
                  <a:graphicData uri="http://schemas.microsoft.com/office/word/2010/wordprocessingShape">
                    <wps:wsp>
                      <wps:cNvSpPr/>
                      <wps:spPr>
                        <a:xfrm>
                          <a:off x="0" y="0"/>
                          <a:ext cx="1209600" cy="63828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BCDA6B5" w14:textId="77777777" w:rsidR="0088715E" w:rsidRDefault="000D7F03">
                            <w:pPr>
                              <w:overflowPunct w:val="0"/>
                              <w:jc w:val="center"/>
                            </w:pPr>
                            <w:r>
                              <w:rPr>
                                <w:rFonts w:eastAsiaTheme="minorEastAsia"/>
                                <w:b/>
                                <w:bCs/>
                                <w:color w:val="auto"/>
                              </w:rPr>
                              <w:t xml:space="preserve">Internal </w:t>
                            </w:r>
                          </w:p>
                          <w:p w14:paraId="3B813C21" w14:textId="77777777" w:rsidR="0088715E" w:rsidRDefault="000D7F03">
                            <w:pPr>
                              <w:overflowPunct w:val="0"/>
                              <w:jc w:val="center"/>
                            </w:pPr>
                            <w:r>
                              <w:rPr>
                                <w:rFonts w:eastAsiaTheme="minorEastAsia"/>
                                <w:b/>
                                <w:bCs/>
                                <w:color w:val="auto"/>
                              </w:rPr>
                              <w:t>Attribution</w:t>
                            </w:r>
                          </w:p>
                        </w:txbxContent>
                      </wps:txbx>
                      <wps:bodyPr lIns="0" tIns="0" rIns="0" bIns="0" anchor="ctr">
                        <a:noAutofit/>
                      </wps:bodyPr>
                    </wps:wsp>
                  </a:graphicData>
                </a:graphic>
              </wp:anchor>
            </w:drawing>
          </mc:Choice>
          <mc:Fallback>
            <w:pict>
              <v:oval id="shape_0" ID="Shape1" fillcolor="white" stroked="t" style="position:absolute;margin-left:184.1pt;margin-top:12.6pt;width:95.2pt;height:50.2pt">
                <v:textbox>
                  <w:txbxContent>
                    <w:p>
                      <w:pPr>
                        <w:overflowPunct w:val="false"/>
                        <w:jc w:val="center"/>
                        <w:rPr/>
                      </w:pPr>
                      <w:r>
                        <w:rPr>
                          <w:b/>
                          <w:bCs/>
                          <w:rFonts w:eastAsia="ＭＳ 明朝" w:eastAsiaTheme="minorEastAsia" w:ascii="Times New Roman" w:hAnsi="Times New Roman"/>
                          <w:color w:val="auto"/>
                        </w:rPr>
                        <w:t xml:space="preserve">Internal </w:t>
                      </w:r>
                    </w:p>
                    <w:p>
                      <w:pPr>
                        <w:overflowPunct w:val="false"/>
                        <w:jc w:val="center"/>
                        <w:rPr/>
                      </w:pPr>
                      <w:r>
                        <w:rPr>
                          <w:b/>
                          <w:bCs/>
                          <w:rFonts w:eastAsia="ＭＳ 明朝" w:eastAsiaTheme="minorEastAsia" w:ascii="Times New Roman" w:hAnsi="Times New Roman"/>
                          <w:color w:val="auto"/>
                        </w:rPr>
                        <w:t>Attribution</w:t>
                      </w:r>
                    </w:p>
                  </w:txbxContent>
                </v:textbox>
                <w10:wrap type="none"/>
                <v:fill o:detectmouseclick="t" color2="black"/>
                <v:stroke color="black" joinstyle="round" endcap="flat"/>
              </v:oval>
            </w:pict>
          </mc:Fallback>
        </mc:AlternateContent>
      </w:r>
    </w:p>
    <w:p w14:paraId="21BFE71E"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8" behindDoc="0" locked="0" layoutInCell="1" allowOverlap="1" wp14:anchorId="5E8179B0" wp14:editId="282632F9">
                <wp:simplePos x="0" y="0"/>
                <wp:positionH relativeFrom="column">
                  <wp:posOffset>3657600</wp:posOffset>
                </wp:positionH>
                <wp:positionV relativeFrom="paragraph">
                  <wp:posOffset>213995</wp:posOffset>
                </wp:positionV>
                <wp:extent cx="857885" cy="718820"/>
                <wp:effectExtent l="0" t="0" r="81915" b="68580"/>
                <wp:wrapNone/>
                <wp:docPr id="2" name="Shape2"/>
                <wp:cNvGraphicFramePr/>
                <a:graphic xmlns:a="http://schemas.openxmlformats.org/drawingml/2006/main">
                  <a:graphicData uri="http://schemas.microsoft.com/office/word/2010/wordprocessingShape">
                    <wps:wsp>
                      <wps:cNvCnPr/>
                      <wps:spPr>
                        <a:xfrm>
                          <a:off x="0" y="0"/>
                          <a:ext cx="857885" cy="7188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2" o:spid="_x0000_s1026" style="position:absolute;z-index:48;visibility:visible;mso-wrap-style:square;mso-wrap-distance-left:0;mso-wrap-distance-top:0;mso-wrap-distance-right:0;mso-wrap-distance-bottom:0;mso-position-horizontal:absolute;mso-position-horizontal-relative:text;mso-position-vertical:absolute;mso-position-vertical-relative:text" from="4in,16.85pt" to="355.55pt,7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">
                <v:stroke endarrow="block"/>
              </v:line>
            </w:pict>
          </mc:Fallback>
        </mc:AlternateContent>
      </w:r>
      <w:r>
        <w:rPr>
          <w:rFonts w:eastAsiaTheme="minorEastAsia" w:cs="Times New Roman"/>
          <w:noProof/>
          <w:color w:val="000000"/>
        </w:rPr>
        <mc:AlternateContent>
          <mc:Choice Requires="wps">
            <w:drawing>
              <wp:anchor distT="0" distB="0" distL="0" distR="0" simplePos="0" relativeHeight="47" behindDoc="0" locked="0" layoutInCell="1" allowOverlap="1" wp14:anchorId="5C7E52B9" wp14:editId="75385BFE">
                <wp:simplePos x="0" y="0"/>
                <wp:positionH relativeFrom="column">
                  <wp:posOffset>1143000</wp:posOffset>
                </wp:positionH>
                <wp:positionV relativeFrom="paragraph">
                  <wp:posOffset>328295</wp:posOffset>
                </wp:positionV>
                <wp:extent cx="1000760" cy="619760"/>
                <wp:effectExtent l="0" t="50800" r="66040" b="40640"/>
                <wp:wrapNone/>
                <wp:docPr id="5" name="Shape2"/>
                <wp:cNvGraphicFramePr/>
                <a:graphic xmlns:a="http://schemas.openxmlformats.org/drawingml/2006/main">
                  <a:graphicData uri="http://schemas.microsoft.com/office/word/2010/wordprocessingShape">
                    <wps:wsp>
                      <wps:cNvCnPr/>
                      <wps:spPr>
                        <a:xfrm flipV="1">
                          <a:off x="0" y="0"/>
                          <a:ext cx="1000760" cy="61976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2" o:spid="_x0000_s1026" style="position:absolute;flip:y;z-index:47;visibility:visible;mso-wrap-style:square;mso-wrap-distance-left:0;mso-wrap-distance-top:0;mso-wrap-distance-right:0;mso-wrap-distance-bottom:0;mso-position-horizontal:absolute;mso-position-horizontal-relative:text;mso-position-vertical:absolute;mso-position-vertical-relative:text" from="90pt,25.85pt" to="168.8pt,7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">
                <v:stroke endarrow="block"/>
              </v:line>
            </w:pict>
          </mc:Fallback>
        </mc:AlternateContent>
      </w:r>
      <w:r w:rsidR="000D7F03">
        <w:rPr>
          <w:rFonts w:eastAsiaTheme="minorEastAsia" w:cs="Times New Roman"/>
          <w:noProof/>
          <w:color w:val="000000"/>
        </w:rPr>
        <mc:AlternateContent>
          <mc:Choice Requires="wps">
            <w:drawing>
              <wp:anchor distT="0" distB="0" distL="0" distR="0" simplePos="0" relativeHeight="50" behindDoc="0" locked="0" layoutInCell="1" allowOverlap="1" wp14:anchorId="0E2E28D8" wp14:editId="1BE1ACD4">
                <wp:simplePos x="0" y="0"/>
                <wp:positionH relativeFrom="column">
                  <wp:posOffset>870585</wp:posOffset>
                </wp:positionH>
                <wp:positionV relativeFrom="paragraph">
                  <wp:posOffset>358775</wp:posOffset>
                </wp:positionV>
                <wp:extent cx="1400810" cy="116840"/>
                <wp:effectExtent l="0" t="0" r="0" b="0"/>
                <wp:wrapNone/>
                <wp:docPr id="3" name="Shape3"/>
                <wp:cNvGraphicFramePr/>
                <a:graphic xmlns:a="http://schemas.openxmlformats.org/drawingml/2006/main">
                  <a:graphicData uri="http://schemas.microsoft.com/office/word/2010/wordprocessingShape">
                    <wps:wsp>
                      <wps:cNvSpPr txBox="1"/>
                      <wps:spPr>
                        <a:xfrm rot="19620000">
                          <a:off x="0" y="0"/>
                          <a:ext cx="1400810" cy="116840"/>
                        </a:xfrm>
                        <a:prstGeom prst="rect">
                          <a:avLst/>
                        </a:prstGeom>
                        <a:noFill/>
                        <a:ln>
                          <a:noFill/>
                        </a:ln>
                      </wps:spPr>
                      <wps:txbx>
                        <w:txbxContent>
                          <w:p w14:paraId="7A83B1F1" w14:textId="77777777" w:rsidR="0088715E" w:rsidRDefault="000D7F03">
                            <w:pPr>
                              <w:overflowPunct w:val="0"/>
                            </w:pPr>
                            <w:r>
                              <w:rPr>
                                <w:rFonts w:eastAsiaTheme="minorEastAsia"/>
                                <w:color w:val="auto"/>
                                <w:sz w:val="16"/>
                                <w:szCs w:val="16"/>
                              </w:rPr>
                              <w:t>B = -2.10, SE = .24, t = -8.63***</w:t>
                            </w:r>
                          </w:p>
                        </w:txbxContent>
                      </wps:txbx>
                      <wps:bodyPr wrap="square" lIns="0" tIns="0" r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68.55pt;margin-top:28.25pt;width:110.2pt;height:15.7pt;rotation:327" type="shapetype_202">
                <v:textbox>
                  <w:txbxContent>
                    <w:p>
                      <w:pPr>
                        <w:overflowPunct w:val="false"/>
                        <w:rPr/>
                      </w:pPr>
                      <w:r>
                        <w:rPr>
                          <w:sz w:val="16"/>
                          <w:szCs w:val="16"/>
                          <w:rFonts w:eastAsia="ＭＳ 明朝" w:eastAsiaTheme="minorEastAsia" w:ascii="Times New Roman" w:hAnsi="Times New Roman"/>
                          <w:color w:val="auto"/>
                        </w:rPr>
                        <w:t>B = -2.10, SE = .24, t = -8.63***</w:t>
                      </w:r>
                    </w:p>
                  </w:txbxContent>
                </v:textbox>
                <w10:wrap type="square"/>
                <v:fill o:detectmouseclick="t" on="false"/>
                <v:stroke color="black" endarrow="block" endarrowwidth="medium" endarrowlength="medium" joinstyle="round" endcap="flat"/>
              </v:shape>
            </w:pict>
          </mc:Fallback>
        </mc:AlternateContent>
      </w:r>
      <w:r w:rsidR="000D7F03">
        <w:rPr>
          <w:rFonts w:eastAsiaTheme="minorEastAsia" w:cs="Times New Roman"/>
          <w:noProof/>
          <w:color w:val="000000"/>
        </w:rPr>
        <mc:AlternateContent>
          <mc:Choice Requires="wps">
            <w:drawing>
              <wp:anchor distT="0" distB="0" distL="0" distR="0" simplePos="0" relativeHeight="51" behindDoc="0" locked="0" layoutInCell="1" allowOverlap="1" wp14:anchorId="3BB009FF" wp14:editId="6B7C5254">
                <wp:simplePos x="0" y="0"/>
                <wp:positionH relativeFrom="column">
                  <wp:posOffset>3580765</wp:posOffset>
                </wp:positionH>
                <wp:positionV relativeFrom="paragraph">
                  <wp:posOffset>297180</wp:posOffset>
                </wp:positionV>
                <wp:extent cx="1372870" cy="118745"/>
                <wp:effectExtent l="0" t="0" r="0" b="0"/>
                <wp:wrapNone/>
                <wp:docPr id="4" name="Shape3"/>
                <wp:cNvGraphicFramePr/>
                <a:graphic xmlns:a="http://schemas.openxmlformats.org/drawingml/2006/main">
                  <a:graphicData uri="http://schemas.microsoft.com/office/word/2010/wordprocessingShape">
                    <wps:wsp>
                      <wps:cNvSpPr txBox="1"/>
                      <wps:spPr>
                        <a:xfrm rot="2388000">
                          <a:off x="0" y="0"/>
                          <a:ext cx="1372320" cy="118080"/>
                        </a:xfrm>
                        <a:prstGeom prst="rect">
                          <a:avLst/>
                        </a:prstGeom>
                        <a:noFill/>
                        <a:ln>
                          <a:noFill/>
                        </a:ln>
                      </wps:spPr>
                      <wps:txbx>
                        <w:txbxContent>
                          <w:p w14:paraId="418D3269" w14:textId="77777777" w:rsidR="0088715E" w:rsidRDefault="000D7F03">
                            <w:pPr>
                              <w:overflowPunct w:val="0"/>
                            </w:pPr>
                            <w:r>
                              <w:rPr>
                                <w:rFonts w:eastAsiaTheme="minorEastAsia"/>
                                <w:color w:val="auto"/>
                                <w:sz w:val="16"/>
                                <w:szCs w:val="16"/>
                              </w:rPr>
                              <w:t>B = .08, SE = .03, t = 2.70**</w:t>
                            </w:r>
                          </w:p>
                        </w:txbxContent>
                      </wps:txbx>
                      <wps:bodyPr wrap="square" lIns="0" tIns="0" rIns="0" bIns="0">
                        <a:spAutoFit/>
                      </wps:bodyPr>
                    </wps:wsp>
                  </a:graphicData>
                </a:graphic>
              </wp:anchor>
            </w:drawing>
          </mc:Choice>
          <mc:Fallback>
            <w:pict>
              <v:shape id="shape_0" ID="Shape3" stroked="f" style="position:absolute;margin-left:282pt;margin-top:23.4pt;width:108pt;height:9.25pt;rotation:40" type="shapetype_202">
                <v:textbox>
                  <w:txbxContent>
                    <w:p>
                      <w:pPr>
                        <w:overflowPunct w:val="false"/>
                        <w:rPr/>
                      </w:pPr>
                      <w:r>
                        <w:rPr>
                          <w:sz w:val="16"/>
                          <w:szCs w:val="16"/>
                          <w:rFonts w:eastAsia="ＭＳ 明朝" w:eastAsiaTheme="minorEastAsia" w:ascii="Times New Roman" w:hAnsi="Times New Roman"/>
                          <w:color w:val="auto"/>
                        </w:rPr>
                        <w:t>B = .08, SE = .03, t = 2.70**</w:t>
                      </w:r>
                    </w:p>
                  </w:txbxContent>
                </v:textbox>
                <w10:wrap type="square"/>
                <v:fill o:detectmouseclick="t" on="false"/>
                <v:stroke color="black" endarrow="block" endarrowwidth="medium" endarrowlength="medium" joinstyle="round" endcap="flat"/>
              </v:shape>
            </w:pict>
          </mc:Fallback>
        </mc:AlternateContent>
      </w:r>
    </w:p>
    <w:p w14:paraId="5A122983" w14:textId="77777777" w:rsidR="0088715E" w:rsidRDefault="0088715E">
      <w:pPr>
        <w:spacing w:line="480" w:lineRule="auto"/>
        <w:textAlignment w:val="baseline"/>
        <w:rPr>
          <w:rFonts w:eastAsiaTheme="minorEastAsia" w:cs="Times New Roman"/>
          <w:color w:val="000000"/>
          <w:lang w:eastAsia="ko-KR"/>
        </w:rPr>
      </w:pPr>
    </w:p>
    <w:p w14:paraId="05CF689A"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45" behindDoc="0" locked="0" layoutInCell="1" allowOverlap="1" wp14:anchorId="1B6F406D" wp14:editId="16075C42">
                <wp:simplePos x="0" y="0"/>
                <wp:positionH relativeFrom="column">
                  <wp:posOffset>228600</wp:posOffset>
                </wp:positionH>
                <wp:positionV relativeFrom="paragraph">
                  <wp:posOffset>313055</wp:posOffset>
                </wp:positionV>
                <wp:extent cx="1210310" cy="638810"/>
                <wp:effectExtent l="0" t="0" r="34290" b="21590"/>
                <wp:wrapNone/>
                <wp:docPr id="7" name="Shape1"/>
                <wp:cNvGraphicFramePr/>
                <a:graphic xmlns:a="http://schemas.openxmlformats.org/drawingml/2006/main">
                  <a:graphicData uri="http://schemas.microsoft.com/office/word/2010/wordprocessingShape">
                    <wps:wsp>
                      <wps:cNvSpPr/>
                      <wps:spPr>
                        <a:xfrm>
                          <a:off x="0" y="0"/>
                          <a:ext cx="1210310" cy="63881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3465E44" w14:textId="77777777" w:rsidR="0088715E" w:rsidRDefault="000D7F03">
                            <w:pPr>
                              <w:overflowPunct w:val="0"/>
                              <w:jc w:val="center"/>
                            </w:pPr>
                            <w:r>
                              <w:rPr>
                                <w:rFonts w:eastAsiaTheme="minorEastAsia"/>
                                <w:b/>
                                <w:bCs/>
                                <w:color w:val="auto"/>
                              </w:rPr>
                              <w:t>Culture</w:t>
                            </w:r>
                          </w:p>
                          <w:p w14:paraId="2D9B31BE" w14:textId="77777777" w:rsidR="0088715E" w:rsidRDefault="000D7F03">
                            <w:pPr>
                              <w:overflowPunct w:val="0"/>
                              <w:jc w:val="center"/>
                            </w:pPr>
                            <w:r>
                              <w:rPr>
                                <w:rFonts w:eastAsiaTheme="minorEastAsia"/>
                                <w:b/>
                                <w:bCs/>
                                <w:color w:val="auto"/>
                                <w:sz w:val="16"/>
                                <w:szCs w:val="16"/>
                              </w:rPr>
                              <w:t>Japan vs. US</w:t>
                            </w:r>
                          </w:p>
                        </w:txbxContent>
                      </wps:txbx>
                      <wps:bodyPr lIns="0" tIns="0" rIns="0" bIns="0" anchor="ctr">
                        <a:noAutofit/>
                      </wps:bodyPr>
                    </wps:wsp>
                  </a:graphicData>
                </a:graphic>
              </wp:anchor>
            </w:drawing>
          </mc:Choice>
          <mc:Fallback>
            <w:pict>
              <v:oval id="_x0000_s1029" style="position:absolute;margin-left:18pt;margin-top:24.65pt;width:95.3pt;height:50.3pt;z-index:4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">
                <v:textbox inset="0,0,0,0">
                  <w:txbxContent>
                    <w:p w14:paraId="33465E44" w14:textId="77777777" w:rsidR="0088715E" w:rsidRDefault="000D7F03">
                      <w:pPr>
                        <w:overflowPunct w:val="0"/>
                        <w:jc w:val="center"/>
                      </w:pPr>
                      <w:r>
                        <w:rPr>
                          <w:rFonts w:eastAsiaTheme="minorEastAsia"/>
                          <w:b/>
                          <w:bCs/>
                          <w:color w:val="auto"/>
                        </w:rPr>
                        <w:t>Culture</w:t>
                      </w:r>
                    </w:p>
                    <w:p w14:paraId="2D9B31BE" w14:textId="77777777" w:rsidR="0088715E" w:rsidRDefault="000D7F03">
                      <w:pPr>
                        <w:overflowPunct w:val="0"/>
                        <w:jc w:val="center"/>
                      </w:pPr>
                      <w:r>
                        <w:rPr>
                          <w:rFonts w:eastAsiaTheme="minorEastAsia"/>
                          <w:b/>
                          <w:bCs/>
                          <w:color w:val="auto"/>
                          <w:sz w:val="16"/>
                          <w:szCs w:val="16"/>
                        </w:rPr>
                        <w:t>Japan vs. US</w:t>
                      </w:r>
                    </w:p>
                  </w:txbxContent>
                </v:textbox>
              </v:oval>
            </w:pict>
          </mc:Fallback>
        </mc:AlternateContent>
      </w:r>
      <w:r w:rsidR="000D7F03">
        <w:rPr>
          <w:rFonts w:eastAsiaTheme="minorEastAsia" w:cs="Times New Roman"/>
          <w:noProof/>
          <w:color w:val="000000"/>
        </w:rPr>
        <mc:AlternateContent>
          <mc:Choice Requires="wps">
            <w:drawing>
              <wp:anchor distT="0" distB="0" distL="0" distR="0" simplePos="0" relativeHeight="46" behindDoc="0" locked="0" layoutInCell="1" allowOverlap="1" wp14:anchorId="336B0E78" wp14:editId="2D16D7CE">
                <wp:simplePos x="0" y="0"/>
                <wp:positionH relativeFrom="column">
                  <wp:posOffset>4343400</wp:posOffset>
                </wp:positionH>
                <wp:positionV relativeFrom="paragraph">
                  <wp:posOffset>313055</wp:posOffset>
                </wp:positionV>
                <wp:extent cx="1211580" cy="640080"/>
                <wp:effectExtent l="0" t="0" r="33020" b="20320"/>
                <wp:wrapNone/>
                <wp:docPr id="6" name="Shape1"/>
                <wp:cNvGraphicFramePr/>
                <a:graphic xmlns:a="http://schemas.openxmlformats.org/drawingml/2006/main">
                  <a:graphicData uri="http://schemas.microsoft.com/office/word/2010/wordprocessingShape">
                    <wps:wsp>
                      <wps:cNvSpPr/>
                      <wps:spPr>
                        <a:xfrm>
                          <a:off x="0" y="0"/>
                          <a:ext cx="1211580" cy="64008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6761859" w14:textId="77777777" w:rsidR="0088715E" w:rsidRDefault="000D7F03">
                            <w:pPr>
                              <w:overflowPunct w:val="0"/>
                              <w:jc w:val="center"/>
                            </w:pPr>
                            <w:r>
                              <w:rPr>
                                <w:rFonts w:eastAsiaTheme="minorEastAsia"/>
                                <w:b/>
                                <w:bCs/>
                                <w:color w:val="auto"/>
                              </w:rPr>
                              <w:t xml:space="preserve">Dialectical </w:t>
                            </w:r>
                          </w:p>
                          <w:p w14:paraId="6B90EBD7" w14:textId="77777777" w:rsidR="0088715E" w:rsidRDefault="000D7F03">
                            <w:pPr>
                              <w:overflowPunct w:val="0"/>
                              <w:jc w:val="center"/>
                            </w:pPr>
                            <w:r>
                              <w:rPr>
                                <w:rFonts w:eastAsiaTheme="minorEastAsia"/>
                                <w:b/>
                                <w:bCs/>
                                <w:color w:val="auto"/>
                              </w:rPr>
                              <w:t>Emotion</w:t>
                            </w:r>
                          </w:p>
                          <w:p w14:paraId="31B48B52" w14:textId="77777777" w:rsidR="0088715E" w:rsidRDefault="000D7F03">
                            <w:pPr>
                              <w:overflowPunct w:val="0"/>
                              <w:jc w:val="center"/>
                            </w:pPr>
                            <w:r>
                              <w:rPr>
                                <w:rFonts w:eastAsiaTheme="minorEastAsia"/>
                                <w:b/>
                                <w:bCs/>
                                <w:color w:val="auto"/>
                              </w:rPr>
                              <w:t>Perception</w:t>
                            </w:r>
                          </w:p>
                        </w:txbxContent>
                      </wps:txbx>
                      <wps:bodyPr lIns="0" tIns="0" rIns="0" bIns="0" anchor="ctr">
                        <a:noAutofit/>
                      </wps:bodyPr>
                    </wps:wsp>
                  </a:graphicData>
                </a:graphic>
              </wp:anchor>
            </w:drawing>
          </mc:Choice>
          <mc:Fallback>
            <w:pict>
              <v:oval id="_x0000_s1030" style="position:absolute;margin-left:342pt;margin-top:24.65pt;width:95.4pt;height:50.4pt;z-index:4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">
                <v:textbox inset="0,0,0,0">
                  <w:txbxContent>
                    <w:p w14:paraId="36761859" w14:textId="77777777" w:rsidR="0088715E" w:rsidRDefault="000D7F03">
                      <w:pPr>
                        <w:overflowPunct w:val="0"/>
                        <w:jc w:val="center"/>
                      </w:pPr>
                      <w:r>
                        <w:rPr>
                          <w:rFonts w:eastAsiaTheme="minorEastAsia"/>
                          <w:b/>
                          <w:bCs/>
                          <w:color w:val="auto"/>
                        </w:rPr>
                        <w:t xml:space="preserve">Dialectical </w:t>
                      </w:r>
                    </w:p>
                    <w:p w14:paraId="6B90EBD7" w14:textId="77777777" w:rsidR="0088715E" w:rsidRDefault="000D7F03">
                      <w:pPr>
                        <w:overflowPunct w:val="0"/>
                        <w:jc w:val="center"/>
                      </w:pPr>
                      <w:r>
                        <w:rPr>
                          <w:rFonts w:eastAsiaTheme="minorEastAsia"/>
                          <w:b/>
                          <w:bCs/>
                          <w:color w:val="auto"/>
                        </w:rPr>
                        <w:t>Emotion</w:t>
                      </w:r>
                    </w:p>
                    <w:p w14:paraId="31B48B52" w14:textId="77777777" w:rsidR="0088715E" w:rsidRDefault="000D7F03">
                      <w:pPr>
                        <w:overflowPunct w:val="0"/>
                        <w:jc w:val="center"/>
                      </w:pPr>
                      <w:r>
                        <w:rPr>
                          <w:rFonts w:eastAsiaTheme="minorEastAsia"/>
                          <w:b/>
                          <w:bCs/>
                          <w:color w:val="auto"/>
                        </w:rPr>
                        <w:t>Perception</w:t>
                      </w:r>
                    </w:p>
                  </w:txbxContent>
                </v:textbox>
              </v:oval>
            </w:pict>
          </mc:Fallback>
        </mc:AlternateContent>
      </w:r>
    </w:p>
    <w:p w14:paraId="00EC7F8A" w14:textId="77777777" w:rsidR="0088715E" w:rsidRDefault="006744D6">
      <w:pPr>
        <w:spacing w:line="480" w:lineRule="auto"/>
        <w:textAlignment w:val="baseline"/>
        <w:rPr>
          <w:rFonts w:eastAsiaTheme="minorEastAsia" w:cs="Times New Roman"/>
          <w:color w:val="000000"/>
          <w:lang w:eastAsia="ko-KR"/>
        </w:rPr>
      </w:pPr>
      <w:r>
        <w:rPr>
          <w:rFonts w:eastAsiaTheme="minorEastAsia" w:cs="Times New Roman"/>
          <w:noProof/>
          <w:color w:val="000000"/>
        </w:rPr>
        <mc:AlternateContent>
          <mc:Choice Requires="wps">
            <w:drawing>
              <wp:anchor distT="0" distB="0" distL="0" distR="0" simplePos="0" relativeHeight="52" behindDoc="0" locked="0" layoutInCell="1" allowOverlap="1" wp14:anchorId="6061B4E1" wp14:editId="1F64FAAD">
                <wp:simplePos x="0" y="0"/>
                <wp:positionH relativeFrom="column">
                  <wp:posOffset>2057400</wp:posOffset>
                </wp:positionH>
                <wp:positionV relativeFrom="paragraph">
                  <wp:posOffset>305435</wp:posOffset>
                </wp:positionV>
                <wp:extent cx="1781810" cy="353695"/>
                <wp:effectExtent l="0" t="0" r="21590" b="5080"/>
                <wp:wrapNone/>
                <wp:docPr id="9" name="Shape4"/>
                <wp:cNvGraphicFramePr/>
                <a:graphic xmlns:a="http://schemas.openxmlformats.org/drawingml/2006/main">
                  <a:graphicData uri="http://schemas.microsoft.com/office/word/2010/wordprocessingShape">
                    <wps:wsp>
                      <wps:cNvSpPr txBox="1"/>
                      <wps:spPr>
                        <a:xfrm>
                          <a:off x="0" y="0"/>
                          <a:ext cx="1781810" cy="353695"/>
                        </a:xfrm>
                        <a:prstGeom prst="rect">
                          <a:avLst/>
                        </a:prstGeom>
                        <a:noFill/>
                        <a:ln>
                          <a:noFill/>
                        </a:ln>
                      </wps:spPr>
                      <wps:txbx>
                        <w:txbxContent>
                          <w:p w14:paraId="0A9FE744" w14:textId="77777777" w:rsidR="0088715E" w:rsidRDefault="000D7F03">
                            <w:pPr>
                              <w:overflowPunct w:val="0"/>
                              <w:jc w:val="center"/>
                            </w:pPr>
                            <w:r>
                              <w:rPr>
                                <w:rFonts w:eastAsiaTheme="minorEastAsia"/>
                                <w:color w:val="auto"/>
                                <w:sz w:val="16"/>
                                <w:szCs w:val="16"/>
                              </w:rPr>
                              <w:t xml:space="preserve">95% Confidence Interval: </w:t>
                            </w:r>
                            <w:proofErr w:type="gramStart"/>
                            <w:r>
                              <w:rPr>
                                <w:rFonts w:eastAsiaTheme="minorEastAsia"/>
                                <w:color w:val="auto"/>
                                <w:sz w:val="16"/>
                                <w:szCs w:val="16"/>
                              </w:rPr>
                              <w:t>[ .</w:t>
                            </w:r>
                            <w:proofErr w:type="gramEnd"/>
                            <w:r>
                              <w:rPr>
                                <w:rFonts w:eastAsiaTheme="minorEastAsia"/>
                                <w:color w:val="auto"/>
                                <w:sz w:val="16"/>
                                <w:szCs w:val="16"/>
                              </w:rPr>
                              <w:t>2074, .5835]</w:t>
                            </w:r>
                          </w:p>
                          <w:p w14:paraId="3377C98F" w14:textId="77777777" w:rsidR="0088715E" w:rsidRDefault="000D7F03">
                            <w:pPr>
                              <w:overflowPunct w:val="0"/>
                              <w:jc w:val="center"/>
                            </w:pPr>
                            <w:r>
                              <w:rPr>
                                <w:rFonts w:eastAsiaTheme="minorEastAsia"/>
                                <w:color w:val="auto"/>
                                <w:sz w:val="16"/>
                                <w:szCs w:val="16"/>
                              </w:rPr>
                              <w:t>B = .23, SE = .07, t = 3.09**</w:t>
                            </w:r>
                          </w:p>
                          <w:p w14:paraId="157C5316" w14:textId="77777777" w:rsidR="0088715E" w:rsidRDefault="000D7F03">
                            <w:pPr>
                              <w:overflowPunct w:val="0"/>
                              <w:jc w:val="center"/>
                            </w:pPr>
                            <w:r>
                              <w:rPr>
                                <w:rFonts w:eastAsiaTheme="minorEastAsia"/>
                                <w:color w:val="auto"/>
                                <w:sz w:val="16"/>
                                <w:szCs w:val="16"/>
                              </w:rPr>
                              <w:t>(B = .40, SE = .09, t = 4.17***)</w:t>
                            </w:r>
                          </w:p>
                        </w:txbxContent>
                      </wps:txbx>
                      <wps:bodyPr wrap="square" lIns="0" tIns="0" rIns="0" bIns="0">
                        <a:spAutoFit/>
                      </wps:bodyPr>
                    </wps:wsp>
                  </a:graphicData>
                </a:graphic>
              </wp:anchor>
            </w:drawing>
          </mc:Choice>
          <mc:Fallback>
            <w:pict>
              <v:shapetype id="_x0000_t202" coordsize="21600,21600" o:spt="202" path="m0,0l0,21600,21600,21600,21600,0xe">
                <v:stroke joinstyle="miter"/>
                <v:path gradientshapeok="t" o:connecttype="rect"/>
              </v:shapetype>
              <v:shape id="Shape4" o:spid="_x0000_s1031" type="#_x0000_t202" style="position:absolute;margin-left:162pt;margin-top:24.05pt;width:140.3pt;height:27.85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" filled="f" stroked="f">
                <v:textbox style="mso-fit-shape-to-text:t" inset="0,0,0,0">
                  <w:txbxContent>
                    <w:p w14:paraId="0A9FE744" w14:textId="77777777" w:rsidR="0088715E" w:rsidRDefault="000D7F03">
                      <w:pPr>
                        <w:overflowPunct w:val="0"/>
                        <w:jc w:val="center"/>
                      </w:pPr>
                      <w:r>
                        <w:rPr>
                          <w:rFonts w:eastAsiaTheme="minorEastAsia"/>
                          <w:color w:val="auto"/>
                          <w:sz w:val="16"/>
                          <w:szCs w:val="16"/>
                        </w:rPr>
                        <w:t xml:space="preserve">95% Confidence Interval: </w:t>
                      </w:r>
                      <w:proofErr w:type="gramStart"/>
                      <w:r>
                        <w:rPr>
                          <w:rFonts w:eastAsiaTheme="minorEastAsia"/>
                          <w:color w:val="auto"/>
                          <w:sz w:val="16"/>
                          <w:szCs w:val="16"/>
                        </w:rPr>
                        <w:t>[ .</w:t>
                      </w:r>
                      <w:proofErr w:type="gramEnd"/>
                      <w:r>
                        <w:rPr>
                          <w:rFonts w:eastAsiaTheme="minorEastAsia"/>
                          <w:color w:val="auto"/>
                          <w:sz w:val="16"/>
                          <w:szCs w:val="16"/>
                        </w:rPr>
                        <w:t>2074, .5835]</w:t>
                      </w:r>
                    </w:p>
                    <w:p w14:paraId="3377C98F" w14:textId="77777777" w:rsidR="0088715E" w:rsidRDefault="000D7F03">
                      <w:pPr>
                        <w:overflowPunct w:val="0"/>
                        <w:jc w:val="center"/>
                      </w:pPr>
                      <w:r>
                        <w:rPr>
                          <w:rFonts w:eastAsiaTheme="minorEastAsia"/>
                          <w:color w:val="auto"/>
                          <w:sz w:val="16"/>
                          <w:szCs w:val="16"/>
                        </w:rPr>
                        <w:t>B = .23, SE = .07, t = 3.09**</w:t>
                      </w:r>
                    </w:p>
                    <w:p w14:paraId="157C5316" w14:textId="77777777" w:rsidR="0088715E" w:rsidRDefault="000D7F03">
                      <w:pPr>
                        <w:overflowPunct w:val="0"/>
                        <w:jc w:val="center"/>
                      </w:pPr>
                      <w:r>
                        <w:rPr>
                          <w:rFonts w:eastAsiaTheme="minorEastAsia"/>
                          <w:color w:val="auto"/>
                          <w:sz w:val="16"/>
                          <w:szCs w:val="16"/>
                        </w:rPr>
                        <w:t>(B = .40, SE = .09, t = 4.17***)</w:t>
                      </w:r>
                    </w:p>
                  </w:txbxContent>
                </v:textbox>
              </v:shape>
            </w:pict>
          </mc:Fallback>
        </mc:AlternateContent>
      </w:r>
      <w:r w:rsidR="000D7F03">
        <w:rPr>
          <w:rFonts w:eastAsiaTheme="minorEastAsia" w:cs="Times New Roman"/>
          <w:noProof/>
          <w:color w:val="000000"/>
        </w:rPr>
        <mc:AlternateContent>
          <mc:Choice Requires="wps">
            <w:drawing>
              <wp:anchor distT="0" distB="0" distL="0" distR="0" simplePos="0" relativeHeight="49" behindDoc="0" locked="0" layoutInCell="1" allowOverlap="1" wp14:anchorId="7FF177A4" wp14:editId="6D87C2A4">
                <wp:simplePos x="0" y="0"/>
                <wp:positionH relativeFrom="column">
                  <wp:posOffset>1899920</wp:posOffset>
                </wp:positionH>
                <wp:positionV relativeFrom="paragraph">
                  <wp:posOffset>144780</wp:posOffset>
                </wp:positionV>
                <wp:extent cx="2181860" cy="635"/>
                <wp:effectExtent l="0" t="0" r="0" b="0"/>
                <wp:wrapNone/>
                <wp:docPr id="8" name="Shape2"/>
                <wp:cNvGraphicFramePr/>
                <a:graphic xmlns:a="http://schemas.openxmlformats.org/drawingml/2006/main">
                  <a:graphicData uri="http://schemas.microsoft.com/office/word/2010/wordprocessingShape">
                    <wps:wsp>
                      <wps:cNvCnPr/>
                      <wps:spPr>
                        <a:xfrm>
                          <a:off x="0" y="0"/>
                          <a:ext cx="2181240"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9.6pt,11.4pt" to="321.3pt,11.4pt" ID="Shape2" stroked="t" style="position:absolute">
                <v:stroke color="black" endarrow="block" endarrowwidth="medium" endarrowlength="medium" joinstyle="round" endcap="flat"/>
                <v:fill o:detectmouseclick="t" on="false"/>
              </v:line>
            </w:pict>
          </mc:Fallback>
        </mc:AlternateContent>
      </w:r>
    </w:p>
    <w:p w14:paraId="0BE58F54" w14:textId="77777777" w:rsidR="0088715E" w:rsidRDefault="0088715E">
      <w:pPr>
        <w:spacing w:line="480" w:lineRule="auto"/>
        <w:textAlignment w:val="baseline"/>
        <w:rPr>
          <w:rFonts w:eastAsiaTheme="minorEastAsia" w:cs="Times New Roman"/>
          <w:color w:val="000000"/>
          <w:lang w:eastAsia="ko-KR"/>
        </w:rPr>
      </w:pPr>
    </w:p>
    <w:p w14:paraId="00B833DB" w14:textId="77777777" w:rsidR="0088715E" w:rsidRDefault="0088715E">
      <w:pPr>
        <w:spacing w:line="480" w:lineRule="auto"/>
        <w:textAlignment w:val="baseline"/>
        <w:rPr>
          <w:rFonts w:eastAsiaTheme="minorEastAsia" w:cs="Times New Roman"/>
          <w:color w:val="000000"/>
          <w:lang w:eastAsia="ko-KR"/>
        </w:rPr>
      </w:pPr>
    </w:p>
    <w:p w14:paraId="35AA093A" w14:textId="77777777" w:rsidR="0088715E" w:rsidRDefault="0088715E">
      <w:pPr>
        <w:spacing w:line="480" w:lineRule="auto"/>
        <w:textAlignment w:val="baseline"/>
        <w:rPr>
          <w:rFonts w:eastAsiaTheme="minorEastAsia" w:cs="Times New Roman"/>
          <w:color w:val="000000"/>
          <w:lang w:eastAsia="ko-KR"/>
        </w:rPr>
      </w:pPr>
    </w:p>
    <w:p w14:paraId="5730BBCB"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lastRenderedPageBreak/>
        <w:t>In Study 3, we wanted to further explore attributions of emotions to investigate the reasons for the cultural differences in the perception of dialectical emotions. To do so, we used an open-ended method in addition to a closed-ended format, and content-co</w:t>
      </w:r>
      <w:r>
        <w:rPr>
          <w:rFonts w:eastAsiaTheme="minorEastAsia" w:cs="Times New Roman"/>
          <w:color w:val="000000"/>
          <w:lang w:eastAsia="ko-KR"/>
        </w:rPr>
        <w:t xml:space="preserve">ded participants’ essays.  </w:t>
      </w:r>
    </w:p>
    <w:p w14:paraId="03A12D8C" w14:textId="77777777" w:rsidR="0088715E" w:rsidRDefault="000D7F03">
      <w:pPr>
        <w:spacing w:line="480" w:lineRule="auto"/>
        <w:textAlignment w:val="baseline"/>
      </w:pPr>
      <w:r>
        <w:rPr>
          <w:rFonts w:eastAsiaTheme="minorEastAsia" w:cs="Times New Roman"/>
          <w:color w:val="000000"/>
          <w:lang w:eastAsia="ko-KR"/>
        </w:rPr>
        <w:t>Russell and colleagues (1993) refer to Woodworth and Schlosberg (1954) who describe facial expressions as having emotion labels that belong to “broad, overlapping cluster[s]...rather than specific, discrete basic emotions” (348)</w:t>
      </w:r>
      <w:r>
        <w:rPr>
          <w:rFonts w:eastAsiaTheme="minorEastAsia" w:cs="Times New Roman"/>
          <w:color w:val="000000"/>
          <w:lang w:eastAsia="ko-KR"/>
        </w:rPr>
        <w:t xml:space="preserve">.  Using the emotion terms described by participants, we created a set of emotion clusters to better capture participants’ descriptions of emotions. To test our hypotheses in the open-ended emotion data, we created groups of emotion words that are similar </w:t>
      </w:r>
      <w:r>
        <w:rPr>
          <w:rFonts w:eastAsiaTheme="minorEastAsia" w:cs="Times New Roman"/>
          <w:color w:val="000000"/>
          <w:lang w:eastAsia="ko-KR"/>
        </w:rPr>
        <w:t>in valence, arousal level, and how they are communicated in real world. There were three steps in creating the emotion groups. First, the first author removed subjects' demographic information from the open-ended responses and coded each emotion word. Seco</w:t>
      </w:r>
      <w:r>
        <w:rPr>
          <w:rFonts w:eastAsiaTheme="minorEastAsia" w:cs="Times New Roman"/>
          <w:color w:val="000000"/>
          <w:lang w:eastAsia="ko-KR"/>
        </w:rPr>
        <w:t>nd, the first author created emotion groups out of similar words, using labels from research on basic emotion (Ekman, 1971) and appraisal research (Smith, 1985) as a general guide. Third, for each subject we coded the group as a 1 if they mentioned at leas</w:t>
      </w:r>
      <w:r>
        <w:rPr>
          <w:rFonts w:eastAsiaTheme="minorEastAsia" w:cs="Times New Roman"/>
          <w:color w:val="000000"/>
          <w:lang w:eastAsia="ko-KR"/>
        </w:rPr>
        <w:t xml:space="preserve">t one word in the group and a 0 if they did </w:t>
      </w:r>
      <w:commentRangeStart w:id="25"/>
      <w:r>
        <w:rPr>
          <w:rFonts w:eastAsiaTheme="minorEastAsia" w:cs="Times New Roman"/>
          <w:color w:val="000000"/>
          <w:lang w:eastAsia="ko-KR"/>
        </w:rPr>
        <w:t>not</w:t>
      </w:r>
      <w:commentRangeEnd w:id="25"/>
      <w:r w:rsidR="001D52E5">
        <w:rPr>
          <w:rStyle w:val="CommentReference"/>
        </w:rPr>
        <w:commentReference w:id="25"/>
      </w:r>
      <w:r>
        <w:rPr>
          <w:rFonts w:eastAsiaTheme="minorEastAsia" w:cs="Times New Roman"/>
          <w:color w:val="000000"/>
          <w:lang w:eastAsia="ko-KR"/>
        </w:rPr>
        <w:t xml:space="preserve">. </w:t>
      </w:r>
    </w:p>
    <w:p w14:paraId="595CFC52" w14:textId="77777777" w:rsidR="0088715E" w:rsidRDefault="000D7F03">
      <w:pPr>
        <w:spacing w:line="480" w:lineRule="auto"/>
        <w:jc w:val="center"/>
        <w:textAlignment w:val="baseline"/>
        <w:rPr>
          <w:b/>
          <w:bCs/>
        </w:rPr>
      </w:pPr>
      <w:r>
        <w:rPr>
          <w:rFonts w:eastAsiaTheme="minorEastAsia" w:cs="Times New Roman"/>
          <w:b/>
          <w:bCs/>
          <w:color w:val="000000"/>
          <w:lang w:eastAsia="ko-KR"/>
        </w:rPr>
        <w:t>Study 3</w:t>
      </w:r>
    </w:p>
    <w:p w14:paraId="5F48B2EC" w14:textId="77777777" w:rsidR="0088715E" w:rsidRDefault="000D7F03">
      <w:pPr>
        <w:spacing w:line="480" w:lineRule="auto"/>
        <w:textAlignment w:val="baseline"/>
        <w:rPr>
          <w:b/>
          <w:bCs/>
        </w:rPr>
      </w:pPr>
      <w:r>
        <w:rPr>
          <w:rFonts w:eastAsiaTheme="minorEastAsia" w:cs="Times New Roman"/>
          <w:b/>
          <w:bCs/>
          <w:color w:val="000000"/>
          <w:lang w:eastAsia="ko-KR"/>
        </w:rPr>
        <w:t>Participants</w:t>
      </w:r>
    </w:p>
    <w:p w14:paraId="0304FF79" w14:textId="77777777" w:rsidR="0088715E" w:rsidRDefault="000D7F03">
      <w:pPr>
        <w:spacing w:line="480" w:lineRule="auto"/>
        <w:textAlignment w:val="baseline"/>
      </w:pPr>
      <w:r>
        <w:rPr>
          <w:rFonts w:eastAsiaTheme="minorEastAsia" w:cs="Times New Roman"/>
          <w:color w:val="000000"/>
          <w:lang w:eastAsia="ko-KR"/>
        </w:rPr>
        <w:t>Participants were 304 (172 women) undergraduate students from a large university from pacific-west and two universities in Japan. 178 identified as European American (112 women), and 12</w:t>
      </w:r>
      <w:r>
        <w:rPr>
          <w:rFonts w:eastAsiaTheme="minorEastAsia" w:cs="Times New Roman"/>
          <w:color w:val="000000"/>
          <w:lang w:eastAsia="ko-KR"/>
        </w:rPr>
        <w:t xml:space="preserve">4 were either international </w:t>
      </w:r>
      <w:proofErr w:type="gramStart"/>
      <w:r>
        <w:rPr>
          <w:rFonts w:eastAsiaTheme="minorEastAsia" w:cs="Times New Roman"/>
          <w:color w:val="000000"/>
          <w:lang w:eastAsia="ko-KR"/>
        </w:rPr>
        <w:t>students</w:t>
      </w:r>
      <w:proofErr w:type="gramEnd"/>
      <w:r>
        <w:rPr>
          <w:rFonts w:eastAsiaTheme="minorEastAsia" w:cs="Times New Roman"/>
          <w:color w:val="000000"/>
          <w:lang w:eastAsia="ko-KR"/>
        </w:rPr>
        <w:t xml:space="preserve"> at an University from pacific-west or Japanese nationals from two universities in Tokyo (60 women). European American students volunteered in exchange for extra credit for an introduction to psychology course, and Japan</w:t>
      </w:r>
      <w:r>
        <w:rPr>
          <w:rFonts w:eastAsiaTheme="minorEastAsia" w:cs="Times New Roman"/>
          <w:color w:val="000000"/>
          <w:lang w:eastAsia="ko-KR"/>
        </w:rPr>
        <w:t xml:space="preserve">ese students participated in exchange for either a 10-dollar or a 1000-yen gift certificate (equivalent to 10-dollars) as compensation. </w:t>
      </w:r>
    </w:p>
    <w:p w14:paraId="71C98278" w14:textId="77777777" w:rsidR="0088715E" w:rsidRDefault="000D7F03">
      <w:pPr>
        <w:spacing w:line="480" w:lineRule="auto"/>
        <w:textAlignment w:val="baseline"/>
        <w:rPr>
          <w:b/>
          <w:bCs/>
        </w:rPr>
      </w:pPr>
      <w:r>
        <w:rPr>
          <w:rFonts w:eastAsiaTheme="minorEastAsia" w:cs="Times New Roman"/>
          <w:b/>
          <w:bCs/>
          <w:color w:val="000000"/>
          <w:lang w:eastAsia="ko-KR"/>
        </w:rPr>
        <w:lastRenderedPageBreak/>
        <w:t>Measures and Procedure</w:t>
      </w:r>
    </w:p>
    <w:p w14:paraId="5A9F3AAB"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Participants from both cultural groups completed a paper-and-pencil survey individually in their</w:t>
      </w:r>
      <w:r>
        <w:rPr>
          <w:rFonts w:eastAsiaTheme="minorEastAsia" w:cs="Times New Roman"/>
          <w:color w:val="000000"/>
          <w:lang w:eastAsia="ko-KR"/>
        </w:rPr>
        <w:t xml:space="preserve"> native language.  Each participant observed eight faces varying in the model’s race (White, Asian), gender (male, female), and emotional display (smiling, frowning). The stimulus set was the same one used in Study 1, 2 (Beaupre &amp; Hess, 2005).  As in Study</w:t>
      </w:r>
      <w:r>
        <w:rPr>
          <w:rFonts w:eastAsiaTheme="minorEastAsia" w:cs="Times New Roman"/>
          <w:color w:val="000000"/>
          <w:lang w:eastAsia="ko-KR"/>
        </w:rPr>
        <w:t xml:space="preserve"> 2, we used only female faces.  Participants were asked to describe in their own words what each model was feeling (e.g., “For each face, please indicate the feeling(s) of the person in the picture.  You may list more than one feeling. What is Person X fee</w:t>
      </w:r>
      <w:r>
        <w:rPr>
          <w:rFonts w:eastAsiaTheme="minorEastAsia" w:cs="Times New Roman"/>
          <w:color w:val="000000"/>
          <w:lang w:eastAsia="ko-KR"/>
        </w:rPr>
        <w:t>ling?”), as well as their reasons for their choice of emotion (e.g., “Why do you think this person is feeling this way?”) using an open-ended essay format. Lastly, participants completed a series of demographic questions, including their gender, age, and n</w:t>
      </w:r>
      <w:r>
        <w:rPr>
          <w:rFonts w:eastAsiaTheme="minorEastAsia" w:cs="Times New Roman"/>
          <w:color w:val="000000"/>
          <w:lang w:eastAsia="ko-KR"/>
        </w:rPr>
        <w:t>umber of years they had lived outside the United States (for European American participants) or Japan (for Japanese participants).</w:t>
      </w:r>
    </w:p>
    <w:p w14:paraId="299A9374" w14:textId="77777777" w:rsidR="0088715E" w:rsidRDefault="000D7F03">
      <w:pPr>
        <w:spacing w:line="480" w:lineRule="auto"/>
        <w:textAlignment w:val="baseline"/>
        <w:rPr>
          <w:b/>
          <w:bCs/>
        </w:rPr>
      </w:pPr>
      <w:r>
        <w:rPr>
          <w:rFonts w:eastAsiaTheme="minorEastAsia" w:cs="Times New Roman"/>
          <w:b/>
          <w:bCs/>
          <w:color w:val="000000"/>
          <w:lang w:eastAsia="ko-KR"/>
        </w:rPr>
        <w:t>Content Coding of Data</w:t>
      </w:r>
    </w:p>
    <w:p w14:paraId="2A17A11C" w14:textId="77777777" w:rsidR="0088715E" w:rsidRDefault="000D7F03">
      <w:pPr>
        <w:spacing w:line="480" w:lineRule="auto"/>
        <w:textAlignment w:val="baseline"/>
      </w:pPr>
      <w:r>
        <w:rPr>
          <w:rFonts w:eastAsiaTheme="minorEastAsia" w:cs="Times New Roman"/>
          <w:color w:val="000000"/>
          <w:lang w:eastAsia="ko-KR"/>
        </w:rPr>
        <w:t xml:space="preserve">The coding team consisted of five research assistants (Japanese or European American). </w:t>
      </w:r>
      <w:commentRangeStart w:id="26"/>
      <w:r>
        <w:rPr>
          <w:rFonts w:eastAsiaTheme="minorEastAsia" w:cs="Times New Roman"/>
          <w:color w:val="000000"/>
          <w:lang w:eastAsia="ko-KR"/>
        </w:rPr>
        <w:t>All</w:t>
      </w:r>
      <w:commentRangeEnd w:id="26"/>
      <w:r>
        <w:rPr>
          <w:rStyle w:val="CommentReference"/>
        </w:rPr>
        <w:commentReference w:id="26"/>
      </w:r>
      <w:r>
        <w:rPr>
          <w:rFonts w:eastAsiaTheme="minorEastAsia" w:cs="Times New Roman"/>
          <w:color w:val="000000"/>
          <w:lang w:eastAsia="ko-KR"/>
        </w:rPr>
        <w:t xml:space="preserve"> coders were blind to the demographic information. All five coders were trained to code open-ended data until the value of the inter-rater reliability </w:t>
      </w:r>
      <w:proofErr w:type="spellStart"/>
      <w:r>
        <w:rPr>
          <w:rFonts w:eastAsiaTheme="minorEastAsia" w:cs="Times New Roman"/>
          <w:color w:val="000000"/>
          <w:lang w:eastAsia="ko-KR"/>
        </w:rPr>
        <w:t>Cronbach</w:t>
      </w:r>
      <w:proofErr w:type="spellEnd"/>
      <w:r>
        <w:rPr>
          <w:rFonts w:eastAsiaTheme="minorEastAsia" w:cs="Times New Roman"/>
          <w:color w:val="000000"/>
          <w:lang w:eastAsia="ko-KR"/>
        </w:rPr>
        <w:t xml:space="preserve"> alpha </w:t>
      </w:r>
      <w:r>
        <w:rPr>
          <w:rFonts w:eastAsiaTheme="minorEastAsia" w:cs="Times New Roman"/>
          <w:color w:val="000000"/>
          <w:lang w:eastAsia="ko-KR"/>
        </w:rPr>
        <w:t xml:space="preserve">reached an acceptable level (alpha range from .91 to 1.00).   </w:t>
      </w:r>
    </w:p>
    <w:p w14:paraId="678C6C16" w14:textId="77777777" w:rsidR="0088715E" w:rsidRDefault="000D7F03">
      <w:pPr>
        <w:spacing w:line="480" w:lineRule="auto"/>
        <w:textAlignment w:val="baseline"/>
      </w:pPr>
      <w:proofErr w:type="gramStart"/>
      <w:r>
        <w:rPr>
          <w:rFonts w:eastAsiaTheme="minorEastAsia" w:cs="Times New Roman"/>
          <w:i/>
          <w:iCs/>
          <w:color w:val="000000"/>
          <w:lang w:eastAsia="ko-KR"/>
        </w:rPr>
        <w:t>Perceived emotions coding</w:t>
      </w:r>
      <w:r>
        <w:rPr>
          <w:rFonts w:eastAsiaTheme="minorEastAsia" w:cs="Times New Roman"/>
          <w:color w:val="000000"/>
          <w:lang w:eastAsia="ko-KR"/>
        </w:rPr>
        <w:t>.</w:t>
      </w:r>
      <w:proofErr w:type="gramEnd"/>
      <w:r>
        <w:rPr>
          <w:rFonts w:eastAsiaTheme="minorEastAsia" w:cs="Times New Roman"/>
          <w:color w:val="000000"/>
          <w:lang w:eastAsia="ko-KR"/>
        </w:rPr>
        <w:t xml:space="preserve"> For emotions, we coded participants’ answers to the question, ‘What do you think this person is feeling?’ Responses were coded when the participant attributed a feeli</w:t>
      </w:r>
      <w:r>
        <w:rPr>
          <w:rFonts w:eastAsiaTheme="minorEastAsia" w:cs="Times New Roman"/>
          <w:color w:val="000000"/>
          <w:lang w:eastAsia="ko-KR"/>
        </w:rPr>
        <w:t>ng or motivational state to the model in the picture (i.e., “She is happy”); attributions to the situation of the model, however, were not coded (i.e., “She is in a great situation”). Table 1 displays the ten emotion groups that subjects perceived from fac</w:t>
      </w:r>
      <w:r>
        <w:rPr>
          <w:rFonts w:eastAsiaTheme="minorEastAsia" w:cs="Times New Roman"/>
          <w:color w:val="000000"/>
          <w:lang w:eastAsia="ko-KR"/>
        </w:rPr>
        <w:t xml:space="preserve">es, which we categorized into three categories: positive (high arousal positive/low arousal positive/pride/amusement/other </w:t>
      </w:r>
      <w:r>
        <w:rPr>
          <w:rFonts w:eastAsiaTheme="minorEastAsia" w:cs="Times New Roman"/>
          <w:color w:val="000000"/>
          <w:lang w:eastAsia="ko-KR"/>
        </w:rPr>
        <w:lastRenderedPageBreak/>
        <w:t>positive), negative (anger/sadness/disgust/contempt/fear/general unpleasantness), and other emotions (surprise/in thought/unemotional</w:t>
      </w:r>
      <w:r>
        <w:rPr>
          <w:rFonts w:eastAsiaTheme="minorEastAsia" w:cs="Times New Roman"/>
          <w:color w:val="000000"/>
          <w:lang w:eastAsia="ko-KR"/>
        </w:rPr>
        <w:t>/confusion/neutral). We added ‘general unpleasantness (e.g., unhappy) and ‘other positive’ (e.g., carefree) emotion groups based on prior research from appraisal theory of emotion (Smith, 1985) because they did not seem to fit well with any other emotion g</w:t>
      </w:r>
      <w:r>
        <w:rPr>
          <w:rFonts w:eastAsiaTheme="minorEastAsia" w:cs="Times New Roman"/>
          <w:color w:val="000000"/>
          <w:lang w:eastAsia="ko-KR"/>
        </w:rPr>
        <w:t>roup. The final set of emotions, therefore, included five categories of positive emotions (high arousal positive/low arousal positive/amusement, pride, other positive), four categories of other emotions (surprise, in thought/unemotional, confusion, neutral</w:t>
      </w:r>
      <w:r>
        <w:rPr>
          <w:rFonts w:eastAsiaTheme="minorEastAsia" w:cs="Times New Roman"/>
          <w:color w:val="000000"/>
          <w:lang w:eastAsia="ko-KR"/>
        </w:rPr>
        <w:t xml:space="preserve">), and six categories of negative emotions (anger/sadness/disgust/contempt/fear). </w:t>
      </w:r>
    </w:p>
    <w:p w14:paraId="111B7BAF" w14:textId="77777777" w:rsidR="0088715E" w:rsidRDefault="0088715E">
      <w:pPr>
        <w:spacing w:line="480" w:lineRule="auto"/>
        <w:textAlignment w:val="baseline"/>
        <w:rPr>
          <w:rFonts w:eastAsiaTheme="minorEastAsia" w:cs="Times New Roman"/>
          <w:color w:val="000000"/>
          <w:lang w:eastAsia="ko-KR"/>
        </w:rPr>
      </w:pPr>
    </w:p>
    <w:p w14:paraId="6664AD6E" w14:textId="77777777" w:rsidR="0088715E" w:rsidRDefault="000D7F03">
      <w:pPr>
        <w:spacing w:line="480" w:lineRule="auto"/>
        <w:textAlignment w:val="baseline"/>
      </w:pPr>
      <w:proofErr w:type="gramStart"/>
      <w:r>
        <w:rPr>
          <w:rFonts w:eastAsiaTheme="minorEastAsia" w:cs="Times New Roman"/>
          <w:i/>
          <w:iCs/>
          <w:color w:val="000000"/>
          <w:lang w:eastAsia="ko-KR"/>
        </w:rPr>
        <w:t>Internal and external attribution coding.</w:t>
      </w:r>
      <w:proofErr w:type="gramEnd"/>
      <w:r>
        <w:rPr>
          <w:rFonts w:eastAsiaTheme="minorEastAsia" w:cs="Times New Roman"/>
          <w:i/>
          <w:iCs/>
          <w:color w:val="000000"/>
          <w:lang w:eastAsia="ko-KR"/>
        </w:rPr>
        <w:t xml:space="preserve"> </w:t>
      </w:r>
      <w:r>
        <w:rPr>
          <w:rFonts w:eastAsiaTheme="minorEastAsia" w:cs="Times New Roman"/>
          <w:color w:val="000000"/>
          <w:lang w:eastAsia="ko-KR"/>
        </w:rPr>
        <w:t xml:space="preserve">We also coded participants’ answer to the question ‘Why do you think this person is feeling that way?’ Internal attributions were </w:t>
      </w:r>
      <w:r>
        <w:rPr>
          <w:rFonts w:eastAsiaTheme="minorEastAsia" w:cs="Times New Roman"/>
          <w:color w:val="000000"/>
          <w:lang w:eastAsia="ko-KR"/>
        </w:rPr>
        <w:t>coded as present if a participant responded that a model was feeling a certain emotion because of her personality (e.g., “She is a happy and congenial person”). External attributions were coded as present when a participant’s response described any situati</w:t>
      </w:r>
      <w:r>
        <w:rPr>
          <w:rFonts w:eastAsiaTheme="minorEastAsia" w:cs="Times New Roman"/>
          <w:color w:val="000000"/>
          <w:lang w:eastAsia="ko-KR"/>
        </w:rPr>
        <w:t>onal cause of a model’s emotion. We found two types of situational attributions: “Non-social” which referred to an external cause which did not involve other people (e.g., “She is frustrated that she cannot solve a difficult math problem”); and “Social” wh</w:t>
      </w:r>
      <w:r>
        <w:rPr>
          <w:rFonts w:eastAsiaTheme="minorEastAsia" w:cs="Times New Roman"/>
          <w:color w:val="000000"/>
          <w:lang w:eastAsia="ko-KR"/>
        </w:rPr>
        <w:t xml:space="preserve">ich referred to an external cause involving other people (e.g., “She looks angry and stern because she is a teacher disciplining her students” or “She is feeling happy and accomplished because she has a good family resulting in her smiling”). </w:t>
      </w:r>
    </w:p>
    <w:p w14:paraId="3F5E5264" w14:textId="77777777" w:rsidR="0088715E" w:rsidRDefault="0088715E">
      <w:pPr>
        <w:spacing w:line="480" w:lineRule="auto"/>
        <w:textAlignment w:val="baseline"/>
        <w:rPr>
          <w:rFonts w:eastAsiaTheme="minorEastAsia" w:cs="Times New Roman"/>
          <w:color w:val="000000"/>
          <w:lang w:eastAsia="ko-KR"/>
        </w:rPr>
      </w:pPr>
    </w:p>
    <w:p w14:paraId="208BA2B8" w14:textId="77777777" w:rsidR="0088715E" w:rsidRDefault="000D7F03">
      <w:pPr>
        <w:spacing w:line="480" w:lineRule="auto"/>
        <w:textAlignment w:val="baseline"/>
        <w:rPr>
          <w:b/>
          <w:bCs/>
        </w:rPr>
      </w:pPr>
      <w:r>
        <w:rPr>
          <w:rFonts w:eastAsiaTheme="minorEastAsia" w:cs="Times New Roman"/>
          <w:b/>
          <w:bCs/>
          <w:color w:val="000000"/>
          <w:lang w:eastAsia="ko-KR"/>
        </w:rPr>
        <w:t>Results and</w:t>
      </w:r>
      <w:r>
        <w:rPr>
          <w:rFonts w:eastAsiaTheme="minorEastAsia" w:cs="Times New Roman"/>
          <w:b/>
          <w:bCs/>
          <w:color w:val="000000"/>
          <w:lang w:eastAsia="ko-KR"/>
        </w:rPr>
        <w:t xml:space="preserve"> Discussions</w:t>
      </w:r>
    </w:p>
    <w:p w14:paraId="27EE1EE6" w14:textId="77777777" w:rsidR="0088715E" w:rsidRDefault="000D7F03">
      <w:pPr>
        <w:spacing w:line="480" w:lineRule="auto"/>
        <w:textAlignment w:val="baseline"/>
      </w:pPr>
      <w:r>
        <w:rPr>
          <w:rFonts w:eastAsiaTheme="minorEastAsia" w:cs="Times New Roman"/>
          <w:i/>
          <w:iCs/>
          <w:color w:val="000000"/>
          <w:lang w:eastAsia="ko-KR"/>
        </w:rPr>
        <w:t xml:space="preserve">Number of emotion labels. </w:t>
      </w:r>
      <w:r>
        <w:rPr>
          <w:rFonts w:eastAsiaTheme="minorEastAsia" w:cs="Times New Roman"/>
          <w:color w:val="000000"/>
          <w:lang w:eastAsia="ko-KR"/>
        </w:rPr>
        <w:t xml:space="preserve"> European Americans (M=1.72, SE=</w:t>
      </w:r>
      <w:proofErr w:type="gramStart"/>
      <w:r>
        <w:rPr>
          <w:rFonts w:eastAsiaTheme="minorEastAsia" w:cs="Times New Roman"/>
          <w:color w:val="000000"/>
          <w:lang w:eastAsia="ko-KR"/>
        </w:rPr>
        <w:t>.04</w:t>
      </w:r>
      <w:proofErr w:type="gramEnd"/>
      <w:r>
        <w:rPr>
          <w:rFonts w:eastAsiaTheme="minorEastAsia" w:cs="Times New Roman"/>
          <w:color w:val="000000"/>
          <w:lang w:eastAsia="ko-KR"/>
        </w:rPr>
        <w:t>) used more emotion labels than Japanese (M=1.50, SE=.04), t(290)=3.98, p&lt;.001.</w:t>
      </w:r>
    </w:p>
    <w:p w14:paraId="75241DEA" w14:textId="77777777" w:rsidR="0088715E" w:rsidRDefault="000D7F03">
      <w:pPr>
        <w:spacing w:line="480" w:lineRule="auto"/>
        <w:textAlignment w:val="baseline"/>
      </w:pPr>
      <w:r>
        <w:rPr>
          <w:rFonts w:eastAsiaTheme="minorEastAsia" w:cs="Times New Roman"/>
          <w:i/>
          <w:iCs/>
          <w:color w:val="000000"/>
          <w:lang w:eastAsia="ko-KR"/>
        </w:rPr>
        <w:lastRenderedPageBreak/>
        <w:t xml:space="preserve">Target emotion recognition.  </w:t>
      </w:r>
      <w:r>
        <w:rPr>
          <w:rFonts w:eastAsiaTheme="minorEastAsia" w:cs="Times New Roman"/>
          <w:color w:val="000000"/>
          <w:lang w:eastAsia="ko-KR"/>
        </w:rPr>
        <w:t>Both European American and Japanese participants reported the targeted em</w:t>
      </w:r>
      <w:r>
        <w:rPr>
          <w:rFonts w:eastAsiaTheme="minorEastAsia" w:cs="Times New Roman"/>
          <w:color w:val="000000"/>
          <w:lang w:eastAsia="ko-KR"/>
        </w:rPr>
        <w:t>otions (happiness, anger) more than any other emotion labels (see Table X). European American participants more frequently listed the target emotion happiness for smiling displays compared to Japanese participants, chi2 (4, N = 292) = 126.09, p&lt; .001; a si</w:t>
      </w:r>
      <w:r>
        <w:rPr>
          <w:rFonts w:eastAsiaTheme="minorEastAsia" w:cs="Times New Roman"/>
          <w:color w:val="000000"/>
          <w:lang w:eastAsia="ko-KR"/>
        </w:rPr>
        <w:t>milar trend emerged for anger mentions in frowning displays, chi2 (4, N = 292) = 8.32, p=</w:t>
      </w:r>
      <w:proofErr w:type="gramStart"/>
      <w:r>
        <w:rPr>
          <w:rFonts w:eastAsiaTheme="minorEastAsia" w:cs="Times New Roman"/>
          <w:color w:val="000000"/>
          <w:lang w:eastAsia="ko-KR"/>
        </w:rPr>
        <w:t>.07</w:t>
      </w:r>
      <w:proofErr w:type="gramEnd"/>
      <w:r>
        <w:rPr>
          <w:rFonts w:eastAsiaTheme="minorEastAsia" w:cs="Times New Roman"/>
          <w:color w:val="000000"/>
          <w:lang w:eastAsia="ko-KR"/>
        </w:rPr>
        <w:t xml:space="preserve">. </w:t>
      </w:r>
    </w:p>
    <w:p w14:paraId="059C9B57" w14:textId="77777777" w:rsidR="0088715E" w:rsidRDefault="000D7F03">
      <w:pPr>
        <w:spacing w:line="480" w:lineRule="auto"/>
        <w:textAlignment w:val="baseline"/>
      </w:pPr>
      <w:proofErr w:type="gramStart"/>
      <w:r>
        <w:rPr>
          <w:rFonts w:eastAsiaTheme="minorEastAsia" w:cs="Times New Roman"/>
          <w:i/>
          <w:iCs/>
          <w:color w:val="000000"/>
          <w:lang w:eastAsia="ko-KR"/>
        </w:rPr>
        <w:t>Perception of Dialectical Emotions.</w:t>
      </w:r>
      <w:proofErr w:type="gramEnd"/>
      <w:r>
        <w:rPr>
          <w:rFonts w:eastAsiaTheme="minorEastAsia" w:cs="Times New Roman"/>
          <w:color w:val="000000"/>
          <w:lang w:eastAsia="ko-KR"/>
        </w:rPr>
        <w:t xml:space="preserve"> We computed a percentage score for each participant of how many opposite-valence emotions they recognized in a face, divided </w:t>
      </w:r>
      <w:r>
        <w:rPr>
          <w:rFonts w:eastAsiaTheme="minorEastAsia" w:cs="Times New Roman"/>
          <w:color w:val="000000"/>
          <w:lang w:eastAsia="ko-KR"/>
        </w:rPr>
        <w:t>by the total number of emotions they observed.  For example, for smiling faces, a participant’s score would be the number of negative emotions they listed, divided by sum of the number of negative, positive, and neutral emotions they listed for that partic</w:t>
      </w:r>
      <w:r>
        <w:rPr>
          <w:rFonts w:eastAsiaTheme="minorEastAsia" w:cs="Times New Roman"/>
          <w:color w:val="000000"/>
          <w:lang w:eastAsia="ko-KR"/>
        </w:rPr>
        <w:t>ular stimulus.  Using a repeated measure MANOVA, we tested for the between-subject factor of cultural group controlling for the effects of participant gender; we additionally controlled for the within-subject factors of display type (smiling versus frownin</w:t>
      </w:r>
      <w:r>
        <w:rPr>
          <w:rFonts w:eastAsiaTheme="minorEastAsia" w:cs="Times New Roman"/>
          <w:color w:val="000000"/>
          <w:lang w:eastAsia="ko-KR"/>
        </w:rPr>
        <w:t xml:space="preserve">g) and model race (White, Asian).  Replicating the results from Studies 1 and 2, we found that Japanese participants (M=0.20, SE=0.01) reported a greater percentage of opposite-valence emotions than European American participants (M=0.14, SE=0.01; </w:t>
      </w:r>
      <w:proofErr w:type="gramStart"/>
      <w:r>
        <w:rPr>
          <w:rFonts w:eastAsiaTheme="minorEastAsia" w:cs="Times New Roman"/>
          <w:color w:val="000000"/>
          <w:lang w:eastAsia="ko-KR"/>
        </w:rPr>
        <w:t>F(</w:t>
      </w:r>
      <w:proofErr w:type="gramEnd"/>
      <w:r>
        <w:rPr>
          <w:rFonts w:eastAsiaTheme="minorEastAsia" w:cs="Times New Roman"/>
          <w:color w:val="000000"/>
          <w:lang w:eastAsia="ko-KR"/>
        </w:rPr>
        <w:t>1, 281</w:t>
      </w:r>
      <w:r>
        <w:rPr>
          <w:rFonts w:eastAsiaTheme="minorEastAsia" w:cs="Times New Roman"/>
          <w:color w:val="000000"/>
          <w:lang w:eastAsia="ko-KR"/>
        </w:rPr>
        <w:t xml:space="preserve">) = 17.39, p&lt; .001; partial </w:t>
      </w:r>
      <w:r>
        <w:rPr>
          <w:rFonts w:eastAsiaTheme="minorEastAsia" w:cs="Times New Roman"/>
          <w:color w:val="000000"/>
          <w:lang w:eastAsia="ko-KR"/>
        </w:rPr>
        <w:t>ƞ</w:t>
      </w:r>
      <w:r>
        <w:rPr>
          <w:rFonts w:eastAsiaTheme="minorEastAsia" w:cs="Times New Roman"/>
          <w:color w:val="000000"/>
          <w:vertAlign w:val="superscript"/>
          <w:lang w:eastAsia="ko-KR"/>
        </w:rPr>
        <w:t>2 =</w:t>
      </w:r>
      <w:r>
        <w:rPr>
          <w:rFonts w:eastAsiaTheme="minorEastAsia" w:cs="Times New Roman"/>
          <w:color w:val="000000"/>
          <w:lang w:eastAsia="ko-KR"/>
        </w:rPr>
        <w:t xml:space="preserve">  .06). We also found a greater percentage of dialectical emotions observed in Asian (M=</w:t>
      </w:r>
      <w:proofErr w:type="gramStart"/>
      <w:r>
        <w:rPr>
          <w:rFonts w:eastAsiaTheme="minorEastAsia" w:cs="Times New Roman"/>
          <w:color w:val="000000"/>
          <w:lang w:eastAsia="ko-KR"/>
        </w:rPr>
        <w:t>.29</w:t>
      </w:r>
      <w:proofErr w:type="gramEnd"/>
      <w:r>
        <w:rPr>
          <w:rFonts w:eastAsiaTheme="minorEastAsia" w:cs="Times New Roman"/>
          <w:color w:val="000000"/>
          <w:lang w:eastAsia="ko-KR"/>
        </w:rPr>
        <w:t xml:space="preserve">, SE=.01) than White faces (M=.05, SE=.01), F(1, 281)=47.69, p&lt;.001).  </w:t>
      </w:r>
    </w:p>
    <w:p w14:paraId="63FFF97F" w14:textId="77777777" w:rsidR="0088715E" w:rsidRDefault="000D7F03">
      <w:pPr>
        <w:spacing w:line="480" w:lineRule="auto"/>
        <w:textAlignment w:val="baseline"/>
      </w:pPr>
      <w:proofErr w:type="gramStart"/>
      <w:r>
        <w:rPr>
          <w:rFonts w:eastAsiaTheme="minorEastAsia" w:cs="Times New Roman"/>
          <w:i/>
          <w:iCs/>
          <w:color w:val="000000"/>
          <w:lang w:eastAsia="ko-KR"/>
        </w:rPr>
        <w:t>Attribution Style Difference.</w:t>
      </w:r>
      <w:proofErr w:type="gramEnd"/>
      <w:r>
        <w:rPr>
          <w:rFonts w:eastAsiaTheme="minorEastAsia" w:cs="Times New Roman"/>
          <w:color w:val="000000"/>
          <w:lang w:eastAsia="ko-KR"/>
        </w:rPr>
        <w:t xml:space="preserve"> European American participants </w:t>
      </w:r>
      <w:r>
        <w:rPr>
          <w:rFonts w:eastAsiaTheme="minorEastAsia" w:cs="Times New Roman"/>
          <w:color w:val="000000"/>
          <w:lang w:eastAsia="ko-KR"/>
        </w:rPr>
        <w:t xml:space="preserve">were more likely to make an internal attribution than Japanese participants (Table 3). When separately analyzed by the valence of facial expression, smiling displays produced more internal attributions than did frowning displays (Table 3). Consistent with </w:t>
      </w:r>
      <w:r>
        <w:rPr>
          <w:rFonts w:eastAsiaTheme="minorEastAsia" w:cs="Times New Roman"/>
          <w:color w:val="000000"/>
          <w:lang w:eastAsia="ko-KR"/>
        </w:rPr>
        <w:t xml:space="preserve">previous literature, Japanese made more external attributions compared to European Americans for both non-social external attribution and social external attributions (Table </w:t>
      </w:r>
      <w:proofErr w:type="gramStart"/>
      <w:r>
        <w:rPr>
          <w:rFonts w:eastAsiaTheme="minorEastAsia" w:cs="Times New Roman"/>
          <w:color w:val="000000"/>
          <w:lang w:eastAsia="ko-KR"/>
        </w:rPr>
        <w:t>3 )</w:t>
      </w:r>
      <w:proofErr w:type="gramEnd"/>
      <w:r>
        <w:rPr>
          <w:rFonts w:eastAsiaTheme="minorEastAsia" w:cs="Times New Roman"/>
          <w:color w:val="000000"/>
          <w:lang w:eastAsia="ko-KR"/>
        </w:rPr>
        <w:t xml:space="preserve">. </w:t>
      </w:r>
    </w:p>
    <w:p w14:paraId="6E13735F" w14:textId="77777777" w:rsidR="0088715E" w:rsidRDefault="0088715E">
      <w:pPr>
        <w:spacing w:line="480" w:lineRule="auto"/>
        <w:textAlignment w:val="baseline"/>
        <w:rPr>
          <w:rFonts w:eastAsiaTheme="minorEastAsia" w:cs="Times New Roman"/>
          <w:color w:val="000000"/>
          <w:lang w:eastAsia="ko-KR"/>
        </w:rPr>
      </w:pPr>
    </w:p>
    <w:p w14:paraId="7B3DF579" w14:textId="77777777" w:rsidR="0088715E" w:rsidRDefault="000D7F03">
      <w:pPr>
        <w:spacing w:line="480" w:lineRule="auto"/>
        <w:textAlignment w:val="baseline"/>
        <w:rPr>
          <w:b/>
          <w:bCs/>
        </w:rPr>
      </w:pPr>
      <w:r>
        <w:rPr>
          <w:rFonts w:eastAsiaTheme="minorEastAsia" w:cs="Times New Roman"/>
          <w:b/>
          <w:bCs/>
          <w:color w:val="000000"/>
          <w:lang w:eastAsia="ko-KR"/>
        </w:rPr>
        <w:t>Discussion</w:t>
      </w:r>
    </w:p>
    <w:p w14:paraId="12FF2DCD"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 xml:space="preserve">This research is novel in two ways. First, there is almost no </w:t>
      </w:r>
      <w:r>
        <w:rPr>
          <w:rFonts w:eastAsiaTheme="minorEastAsia" w:cs="Times New Roman"/>
          <w:color w:val="000000"/>
          <w:lang w:eastAsia="ko-KR"/>
        </w:rPr>
        <w:t>research investigating the perception of mixed emotion. This cross-cultural investigation will fill in the gap in the mixed emotion literature. Secondly, this research used both an open-ended and closed-ended format, a more flexible method that allows expe</w:t>
      </w:r>
      <w:r>
        <w:rPr>
          <w:rFonts w:eastAsiaTheme="minorEastAsia" w:cs="Times New Roman"/>
          <w:color w:val="000000"/>
          <w:lang w:eastAsia="ko-KR"/>
        </w:rPr>
        <w:t>rimenters to explore various research questions while maintain the same variable across different formats. However, there remains a crucial question we should consider for future studies.</w:t>
      </w:r>
    </w:p>
    <w:p w14:paraId="628CDB46"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We do not know which mechanism explains why East Asians perceive mor</w:t>
      </w:r>
      <w:r>
        <w:rPr>
          <w:rFonts w:eastAsiaTheme="minorEastAsia" w:cs="Times New Roman"/>
          <w:color w:val="000000"/>
          <w:lang w:eastAsia="ko-KR"/>
        </w:rPr>
        <w:t xml:space="preserve">e mixed emotions than European Americans. </w:t>
      </w:r>
    </w:p>
    <w:p w14:paraId="50C50969"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t>Dialectical style</w:t>
      </w:r>
    </w:p>
    <w:p w14:paraId="3206DA16"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t>Interdependent self-construal</w:t>
      </w:r>
    </w:p>
    <w:p w14:paraId="4BE948C5" w14:textId="77777777" w:rsidR="0088715E" w:rsidRDefault="000D7F03">
      <w:pPr>
        <w:spacing w:line="480" w:lineRule="auto"/>
        <w:textAlignment w:val="baseline"/>
        <w:rPr>
          <w:rFonts w:eastAsiaTheme="minorEastAsia" w:cs="Times New Roman"/>
          <w:color w:val="000000"/>
          <w:lang w:eastAsia="ko-KR"/>
        </w:rPr>
      </w:pPr>
      <w:r>
        <w:rPr>
          <w:rFonts w:eastAsiaTheme="minorEastAsia" w:cs="Times New Roman"/>
          <w:color w:val="000000"/>
          <w:lang w:eastAsia="ko-KR"/>
        </w:rPr>
        <w:t>•</w:t>
      </w:r>
      <w:r>
        <w:rPr>
          <w:rFonts w:eastAsiaTheme="minorEastAsia" w:cs="Times New Roman"/>
          <w:color w:val="000000"/>
          <w:lang w:eastAsia="ko-KR"/>
        </w:rPr>
        <w:tab/>
      </w:r>
      <w:proofErr w:type="gramStart"/>
      <w:r>
        <w:rPr>
          <w:rFonts w:eastAsiaTheme="minorEastAsia" w:cs="Times New Roman"/>
          <w:color w:val="000000"/>
          <w:lang w:eastAsia="ko-KR"/>
        </w:rPr>
        <w:t>The</w:t>
      </w:r>
      <w:proofErr w:type="gramEnd"/>
      <w:r>
        <w:rPr>
          <w:rFonts w:eastAsiaTheme="minorEastAsia" w:cs="Times New Roman"/>
          <w:color w:val="000000"/>
          <w:lang w:eastAsia="ko-KR"/>
        </w:rPr>
        <w:t xml:space="preserve"> perceived authenticity of facial expression</w:t>
      </w:r>
    </w:p>
    <w:p w14:paraId="4F99920B" w14:textId="77777777" w:rsidR="0088715E" w:rsidRDefault="000D7F03">
      <w:pPr>
        <w:spacing w:line="480" w:lineRule="auto"/>
        <w:textAlignment w:val="baseline"/>
        <w:rPr>
          <w:rFonts w:eastAsia="바탕" w:cs="바탕"/>
          <w:color w:val="000000"/>
          <w:lang w:eastAsia="ko-KR"/>
        </w:rPr>
      </w:pPr>
      <w:r>
        <w:rPr>
          <w:rFonts w:eastAsia="바탕" w:cs="바탕"/>
          <w:color w:val="000000"/>
          <w:lang w:eastAsia="ko-KR"/>
        </w:rPr>
        <w:t>Table 1</w:t>
      </w:r>
    </w:p>
    <w:p w14:paraId="5184A017" w14:textId="77777777" w:rsidR="0088715E" w:rsidRDefault="000D7F03">
      <w:pPr>
        <w:pStyle w:val="LO-normal"/>
        <w:spacing w:line="480" w:lineRule="auto"/>
      </w:pPr>
      <w:r>
        <w:rPr>
          <w:rFonts w:ascii="Times New Roman" w:eastAsia="Times New Roman" w:hAnsi="Times New Roman" w:cs="Times New Roman"/>
          <w:i/>
        </w:rPr>
        <w:t>Emotion Labels by Category</w:t>
      </w:r>
    </w:p>
    <w:tbl>
      <w:tblPr>
        <w:tblW w:w="8895"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565"/>
        <w:gridCol w:w="6330"/>
      </w:tblGrid>
      <w:tr w:rsidR="0088715E" w14:paraId="705E2900" w14:textId="77777777">
        <w:tc>
          <w:tcPr>
            <w:tcW w:w="2565" w:type="dxa"/>
            <w:tcBorders>
              <w:bottom w:val="single" w:sz="18" w:space="0" w:color="000001"/>
            </w:tcBorders>
            <w:shd w:val="clear" w:color="auto" w:fill="auto"/>
          </w:tcPr>
          <w:p w14:paraId="67FE6201" w14:textId="77777777" w:rsidR="0088715E" w:rsidRDefault="000D7F03">
            <w:pPr>
              <w:pStyle w:val="LO-normal"/>
              <w:spacing w:line="480" w:lineRule="auto"/>
            </w:pPr>
            <w:r>
              <w:rPr>
                <w:rFonts w:ascii="Times New Roman" w:eastAsia="Times New Roman" w:hAnsi="Times New Roman" w:cs="Times New Roman"/>
                <w:b/>
              </w:rPr>
              <w:t>Emotion Category</w:t>
            </w:r>
          </w:p>
        </w:tc>
        <w:tc>
          <w:tcPr>
            <w:tcW w:w="6329" w:type="dxa"/>
            <w:tcBorders>
              <w:bottom w:val="single" w:sz="18" w:space="0" w:color="000001"/>
            </w:tcBorders>
            <w:shd w:val="clear" w:color="auto" w:fill="auto"/>
          </w:tcPr>
          <w:p w14:paraId="25029D6D" w14:textId="77777777" w:rsidR="0088715E" w:rsidRDefault="000D7F03">
            <w:pPr>
              <w:pStyle w:val="LO-normal"/>
              <w:spacing w:line="480" w:lineRule="auto"/>
            </w:pPr>
            <w:r>
              <w:rPr>
                <w:rFonts w:ascii="Times New Roman" w:eastAsia="Times New Roman" w:hAnsi="Times New Roman" w:cs="Times New Roman"/>
                <w:b/>
              </w:rPr>
              <w:t>Additional Emotion Labels in Category</w:t>
            </w:r>
          </w:p>
        </w:tc>
      </w:tr>
      <w:tr w:rsidR="0088715E" w14:paraId="41034C05" w14:textId="77777777">
        <w:tc>
          <w:tcPr>
            <w:tcW w:w="2565" w:type="dxa"/>
            <w:tcBorders>
              <w:top w:val="single" w:sz="18" w:space="0" w:color="000001"/>
              <w:bottom w:val="single" w:sz="18" w:space="0" w:color="000001"/>
            </w:tcBorders>
            <w:shd w:val="clear" w:color="auto" w:fill="auto"/>
          </w:tcPr>
          <w:p w14:paraId="6757CD00" w14:textId="77777777" w:rsidR="0088715E" w:rsidRDefault="000D7F03">
            <w:pPr>
              <w:pStyle w:val="LO-normal"/>
              <w:spacing w:line="480" w:lineRule="auto"/>
            </w:pPr>
            <w:r>
              <w:rPr>
                <w:rFonts w:ascii="Times New Roman" w:eastAsia="Times New Roman" w:hAnsi="Times New Roman" w:cs="Times New Roman"/>
                <w:i/>
              </w:rPr>
              <w:t>Positive Emotions</w:t>
            </w:r>
          </w:p>
        </w:tc>
        <w:tc>
          <w:tcPr>
            <w:tcW w:w="6329" w:type="dxa"/>
            <w:tcBorders>
              <w:top w:val="single" w:sz="18" w:space="0" w:color="000001"/>
              <w:bottom w:val="single" w:sz="18" w:space="0" w:color="000001"/>
            </w:tcBorders>
            <w:shd w:val="clear" w:color="auto" w:fill="auto"/>
          </w:tcPr>
          <w:p w14:paraId="2E605756"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3A5EEB5E" w14:textId="77777777">
        <w:tc>
          <w:tcPr>
            <w:tcW w:w="2565" w:type="dxa"/>
            <w:tcBorders>
              <w:top w:val="single" w:sz="18" w:space="0" w:color="000001"/>
              <w:bottom w:val="single" w:sz="18" w:space="0" w:color="000001"/>
            </w:tcBorders>
            <w:shd w:val="clear" w:color="auto" w:fill="auto"/>
          </w:tcPr>
          <w:p w14:paraId="36882420" w14:textId="77777777" w:rsidR="0088715E" w:rsidRDefault="000D7F03">
            <w:pPr>
              <w:pStyle w:val="LO-normal"/>
              <w:spacing w:line="480" w:lineRule="auto"/>
            </w:pPr>
            <w:r>
              <w:rPr>
                <w:rFonts w:ascii="Times New Roman" w:eastAsia="Times New Roman" w:hAnsi="Times New Roman" w:cs="Times New Roman"/>
              </w:rPr>
              <w:t>High Arousal</w:t>
            </w:r>
          </w:p>
        </w:tc>
        <w:tc>
          <w:tcPr>
            <w:tcW w:w="6329" w:type="dxa"/>
            <w:tcBorders>
              <w:top w:val="single" w:sz="18" w:space="0" w:color="000001"/>
              <w:bottom w:val="single" w:sz="18" w:space="0" w:color="000001"/>
            </w:tcBorders>
            <w:shd w:val="clear" w:color="auto" w:fill="auto"/>
          </w:tcPr>
          <w:p w14:paraId="1FDE9DF8" w14:textId="77777777" w:rsidR="0088715E" w:rsidRDefault="000D7F03">
            <w:pPr>
              <w:pStyle w:val="LO-normal"/>
              <w:spacing w:line="480" w:lineRule="auto"/>
            </w:pPr>
            <w:r>
              <w:rPr>
                <w:rFonts w:ascii="Times New Roman" w:eastAsia="Times New Roman" w:hAnsi="Times New Roman" w:cs="Times New Roman"/>
              </w:rPr>
              <w:t>Happy, Cheerful, Delighted, Eager, Ecstatic, Elated, Gleeful, Joy, Pleased</w:t>
            </w:r>
          </w:p>
        </w:tc>
      </w:tr>
      <w:tr w:rsidR="0088715E" w14:paraId="5393D96E" w14:textId="77777777">
        <w:tc>
          <w:tcPr>
            <w:tcW w:w="2565" w:type="dxa"/>
            <w:tcBorders>
              <w:top w:val="single" w:sz="18" w:space="0" w:color="000001"/>
              <w:bottom w:val="single" w:sz="18" w:space="0" w:color="000001"/>
            </w:tcBorders>
            <w:shd w:val="clear" w:color="auto" w:fill="auto"/>
          </w:tcPr>
          <w:p w14:paraId="6678386F" w14:textId="77777777" w:rsidR="0088715E" w:rsidRDefault="000D7F03">
            <w:pPr>
              <w:pStyle w:val="LO-normal"/>
              <w:spacing w:line="480" w:lineRule="auto"/>
            </w:pPr>
            <w:r>
              <w:rPr>
                <w:rFonts w:ascii="Times New Roman" w:eastAsia="Times New Roman" w:hAnsi="Times New Roman" w:cs="Times New Roman"/>
              </w:rPr>
              <w:t>Pride</w:t>
            </w:r>
          </w:p>
        </w:tc>
        <w:tc>
          <w:tcPr>
            <w:tcW w:w="6329" w:type="dxa"/>
            <w:tcBorders>
              <w:top w:val="single" w:sz="18" w:space="0" w:color="000001"/>
              <w:bottom w:val="single" w:sz="18" w:space="0" w:color="000001"/>
            </w:tcBorders>
            <w:shd w:val="clear" w:color="auto" w:fill="auto"/>
          </w:tcPr>
          <w:p w14:paraId="2D19D883" w14:textId="77777777" w:rsidR="0088715E" w:rsidRDefault="000D7F03">
            <w:pPr>
              <w:pStyle w:val="LO-normal"/>
              <w:spacing w:line="480" w:lineRule="auto"/>
            </w:pPr>
            <w:r>
              <w:rPr>
                <w:rFonts w:ascii="Times New Roman" w:eastAsia="Times New Roman" w:hAnsi="Times New Roman" w:cs="Times New Roman"/>
              </w:rPr>
              <w:t>Accomplish, Confident, Prideful, Proud</w:t>
            </w:r>
          </w:p>
        </w:tc>
      </w:tr>
      <w:tr w:rsidR="0088715E" w14:paraId="61783663" w14:textId="77777777">
        <w:tc>
          <w:tcPr>
            <w:tcW w:w="2565" w:type="dxa"/>
            <w:tcBorders>
              <w:top w:val="single" w:sz="18" w:space="0" w:color="000001"/>
              <w:bottom w:val="single" w:sz="18" w:space="0" w:color="000001"/>
            </w:tcBorders>
            <w:shd w:val="clear" w:color="auto" w:fill="auto"/>
          </w:tcPr>
          <w:p w14:paraId="6A092182" w14:textId="77777777" w:rsidR="0088715E" w:rsidRDefault="000D7F03">
            <w:pPr>
              <w:pStyle w:val="LO-normal"/>
              <w:spacing w:line="480" w:lineRule="auto"/>
            </w:pPr>
            <w:r>
              <w:rPr>
                <w:rFonts w:ascii="Times New Roman" w:eastAsia="Times New Roman" w:hAnsi="Times New Roman" w:cs="Times New Roman"/>
              </w:rPr>
              <w:t>Amusement</w:t>
            </w:r>
          </w:p>
        </w:tc>
        <w:tc>
          <w:tcPr>
            <w:tcW w:w="6329" w:type="dxa"/>
            <w:tcBorders>
              <w:top w:val="single" w:sz="18" w:space="0" w:color="000001"/>
              <w:bottom w:val="single" w:sz="18" w:space="0" w:color="000001"/>
            </w:tcBorders>
            <w:shd w:val="clear" w:color="auto" w:fill="auto"/>
          </w:tcPr>
          <w:p w14:paraId="7B575C2D" w14:textId="77777777" w:rsidR="0088715E" w:rsidRDefault="000D7F03">
            <w:pPr>
              <w:pStyle w:val="LO-normal"/>
              <w:spacing w:line="480" w:lineRule="auto"/>
            </w:pPr>
            <w:r>
              <w:rPr>
                <w:rFonts w:ascii="Times New Roman" w:eastAsia="Times New Roman" w:hAnsi="Times New Roman" w:cs="Times New Roman"/>
              </w:rPr>
              <w:t>Funny, Goofy, Light-hearted</w:t>
            </w:r>
          </w:p>
        </w:tc>
      </w:tr>
      <w:tr w:rsidR="0088715E" w14:paraId="445B2248" w14:textId="77777777">
        <w:tc>
          <w:tcPr>
            <w:tcW w:w="2565" w:type="dxa"/>
            <w:tcBorders>
              <w:top w:val="single" w:sz="18" w:space="0" w:color="000001"/>
              <w:bottom w:val="single" w:sz="18" w:space="0" w:color="000001"/>
            </w:tcBorders>
            <w:shd w:val="clear" w:color="auto" w:fill="auto"/>
          </w:tcPr>
          <w:p w14:paraId="5BCB6089" w14:textId="77777777" w:rsidR="0088715E" w:rsidRDefault="000D7F03">
            <w:pPr>
              <w:pStyle w:val="LO-normal"/>
              <w:spacing w:line="480" w:lineRule="auto"/>
            </w:pPr>
            <w:r>
              <w:rPr>
                <w:rFonts w:ascii="Times New Roman" w:eastAsia="Times New Roman" w:hAnsi="Times New Roman" w:cs="Times New Roman"/>
              </w:rPr>
              <w:lastRenderedPageBreak/>
              <w:t>Low Arousal</w:t>
            </w:r>
          </w:p>
        </w:tc>
        <w:tc>
          <w:tcPr>
            <w:tcW w:w="6329" w:type="dxa"/>
            <w:tcBorders>
              <w:top w:val="single" w:sz="18" w:space="0" w:color="000001"/>
              <w:bottom w:val="single" w:sz="18" w:space="0" w:color="000001"/>
            </w:tcBorders>
            <w:shd w:val="clear" w:color="auto" w:fill="auto"/>
          </w:tcPr>
          <w:p w14:paraId="2443492E" w14:textId="77777777" w:rsidR="0088715E" w:rsidRDefault="000D7F03">
            <w:pPr>
              <w:pStyle w:val="LO-normal"/>
              <w:spacing w:line="480" w:lineRule="auto"/>
            </w:pPr>
            <w:r>
              <w:rPr>
                <w:rFonts w:ascii="Times New Roman" w:eastAsia="Times New Roman" w:hAnsi="Times New Roman" w:cs="Times New Roman"/>
              </w:rPr>
              <w:t>Content, Calm, Comfortable, Glad, Peaceful, Placid, Pleasant, Relaxed</w:t>
            </w:r>
          </w:p>
        </w:tc>
      </w:tr>
      <w:tr w:rsidR="0088715E" w14:paraId="09979B68" w14:textId="77777777">
        <w:tc>
          <w:tcPr>
            <w:tcW w:w="2565" w:type="dxa"/>
            <w:tcBorders>
              <w:top w:val="single" w:sz="18" w:space="0" w:color="000001"/>
              <w:bottom w:val="single" w:sz="8" w:space="0" w:color="000001"/>
            </w:tcBorders>
            <w:shd w:val="clear" w:color="auto" w:fill="auto"/>
          </w:tcPr>
          <w:p w14:paraId="773F0350" w14:textId="77777777" w:rsidR="0088715E" w:rsidRDefault="000D7F03">
            <w:pPr>
              <w:pStyle w:val="LO-normal"/>
              <w:spacing w:line="480" w:lineRule="auto"/>
            </w:pPr>
            <w:r>
              <w:rPr>
                <w:rFonts w:ascii="Times New Roman" w:eastAsia="Times New Roman" w:hAnsi="Times New Roman" w:cs="Times New Roman"/>
              </w:rPr>
              <w:t>Other Positive</w:t>
            </w:r>
          </w:p>
        </w:tc>
        <w:tc>
          <w:tcPr>
            <w:tcW w:w="6329" w:type="dxa"/>
            <w:tcBorders>
              <w:top w:val="single" w:sz="18" w:space="0" w:color="000001"/>
              <w:bottom w:val="single" w:sz="8" w:space="0" w:color="000001"/>
            </w:tcBorders>
            <w:shd w:val="clear" w:color="auto" w:fill="auto"/>
          </w:tcPr>
          <w:p w14:paraId="476F0820" w14:textId="77777777" w:rsidR="0088715E" w:rsidRDefault="000D7F03">
            <w:pPr>
              <w:pStyle w:val="LO-normal"/>
              <w:spacing w:line="480" w:lineRule="auto"/>
            </w:pPr>
            <w:r>
              <w:rPr>
                <w:rFonts w:ascii="Times New Roman" w:eastAsia="Times New Roman" w:hAnsi="Times New Roman" w:cs="Times New Roman"/>
              </w:rPr>
              <w:t>Curious, Carefree, Energetic, Enthusiastic, Excited, Expectant, Fantastic, Hopeful, Humble, Inquisitive, Interested, Intrigued, Love, Optimistic, Quizzical, Thrilled, Unafraid</w:t>
            </w:r>
          </w:p>
        </w:tc>
      </w:tr>
      <w:tr w:rsidR="0088715E" w14:paraId="7F2F3CA3" w14:textId="77777777">
        <w:tc>
          <w:tcPr>
            <w:tcW w:w="2565" w:type="dxa"/>
            <w:tcBorders>
              <w:top w:val="single" w:sz="18" w:space="0" w:color="000001"/>
              <w:bottom w:val="single" w:sz="18" w:space="0" w:color="000001"/>
            </w:tcBorders>
            <w:shd w:val="clear" w:color="auto" w:fill="auto"/>
          </w:tcPr>
          <w:p w14:paraId="183187DA" w14:textId="77777777" w:rsidR="0088715E" w:rsidRDefault="000D7F03">
            <w:pPr>
              <w:pStyle w:val="LO-normal"/>
              <w:spacing w:line="480" w:lineRule="auto"/>
            </w:pPr>
            <w:r>
              <w:rPr>
                <w:rFonts w:ascii="Times New Roman" w:eastAsia="Times New Roman" w:hAnsi="Times New Roman" w:cs="Times New Roman"/>
                <w:i/>
              </w:rPr>
              <w:t>Negative emotions</w:t>
            </w:r>
          </w:p>
        </w:tc>
        <w:tc>
          <w:tcPr>
            <w:tcW w:w="6329" w:type="dxa"/>
            <w:tcBorders>
              <w:top w:val="single" w:sz="18" w:space="0" w:color="000001"/>
              <w:bottom w:val="single" w:sz="18" w:space="0" w:color="000001"/>
            </w:tcBorders>
            <w:shd w:val="clear" w:color="auto" w:fill="auto"/>
          </w:tcPr>
          <w:p w14:paraId="3F3569F9"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7E7A0576" w14:textId="77777777">
        <w:tc>
          <w:tcPr>
            <w:tcW w:w="2565" w:type="dxa"/>
            <w:tcBorders>
              <w:top w:val="single" w:sz="18" w:space="0" w:color="000001"/>
              <w:bottom w:val="single" w:sz="18" w:space="0" w:color="000001"/>
            </w:tcBorders>
            <w:shd w:val="clear" w:color="auto" w:fill="auto"/>
          </w:tcPr>
          <w:p w14:paraId="5236287C" w14:textId="77777777" w:rsidR="0088715E" w:rsidRDefault="000D7F03">
            <w:pPr>
              <w:pStyle w:val="LO-normal"/>
              <w:spacing w:line="480" w:lineRule="auto"/>
            </w:pPr>
            <w:r>
              <w:rPr>
                <w:rFonts w:ascii="Times New Roman" w:eastAsia="Times New Roman" w:hAnsi="Times New Roman" w:cs="Times New Roman"/>
              </w:rPr>
              <w:t>Anger</w:t>
            </w:r>
          </w:p>
        </w:tc>
        <w:tc>
          <w:tcPr>
            <w:tcW w:w="6329" w:type="dxa"/>
            <w:tcBorders>
              <w:top w:val="single" w:sz="18" w:space="0" w:color="000001"/>
              <w:bottom w:val="single" w:sz="18" w:space="0" w:color="000001"/>
            </w:tcBorders>
            <w:shd w:val="clear" w:color="auto" w:fill="auto"/>
          </w:tcPr>
          <w:p w14:paraId="02BBECD9" w14:textId="77777777" w:rsidR="0088715E" w:rsidRDefault="000D7F03">
            <w:pPr>
              <w:pStyle w:val="LO-normal"/>
              <w:spacing w:line="480" w:lineRule="auto"/>
            </w:pPr>
            <w:r>
              <w:rPr>
                <w:rFonts w:ascii="Times New Roman" w:eastAsia="Times New Roman" w:hAnsi="Times New Roman" w:cs="Times New Roman"/>
              </w:rPr>
              <w:t xml:space="preserve">Irritated, Aggressive, Annoyed, </w:t>
            </w:r>
            <w:r>
              <w:rPr>
                <w:rFonts w:ascii="Times New Roman" w:eastAsia="Times New Roman" w:hAnsi="Times New Roman" w:cs="Times New Roman"/>
              </w:rPr>
              <w:t>Defiant, Enraged, Frustrated, Furious, Grumpy, Hostile, Infuriated, Irate, Mad, Outraged, Pissed, Ticked</w:t>
            </w:r>
          </w:p>
        </w:tc>
      </w:tr>
      <w:tr w:rsidR="0088715E" w14:paraId="1D3FEFE0" w14:textId="77777777">
        <w:tc>
          <w:tcPr>
            <w:tcW w:w="2565" w:type="dxa"/>
            <w:tcBorders>
              <w:top w:val="single" w:sz="18" w:space="0" w:color="000001"/>
              <w:bottom w:val="single" w:sz="18" w:space="0" w:color="000001"/>
            </w:tcBorders>
            <w:shd w:val="clear" w:color="auto" w:fill="auto"/>
          </w:tcPr>
          <w:p w14:paraId="2A308EC2" w14:textId="77777777" w:rsidR="0088715E" w:rsidRDefault="000D7F03">
            <w:pPr>
              <w:pStyle w:val="LO-normal"/>
              <w:spacing w:line="480" w:lineRule="auto"/>
            </w:pPr>
            <w:r>
              <w:rPr>
                <w:rFonts w:ascii="Times New Roman" w:eastAsia="Times New Roman" w:hAnsi="Times New Roman" w:cs="Times New Roman"/>
              </w:rPr>
              <w:t>Fear</w:t>
            </w:r>
          </w:p>
        </w:tc>
        <w:tc>
          <w:tcPr>
            <w:tcW w:w="6329" w:type="dxa"/>
            <w:tcBorders>
              <w:top w:val="single" w:sz="18" w:space="0" w:color="000001"/>
              <w:bottom w:val="single" w:sz="18" w:space="0" w:color="000001"/>
            </w:tcBorders>
            <w:shd w:val="clear" w:color="auto" w:fill="auto"/>
          </w:tcPr>
          <w:p w14:paraId="23E181DE" w14:textId="77777777" w:rsidR="0088715E" w:rsidRDefault="000D7F03">
            <w:pPr>
              <w:pStyle w:val="LO-normal"/>
              <w:spacing w:line="480" w:lineRule="auto"/>
            </w:pPr>
            <w:r>
              <w:rPr>
                <w:rFonts w:ascii="Times New Roman" w:eastAsia="Times New Roman" w:hAnsi="Times New Roman" w:cs="Times New Roman"/>
              </w:rPr>
              <w:t>Anxious, Afraid, Alarmed, Apprehensive, Fight/Flight, Frightened, Nervous, Scared, Worried</w:t>
            </w:r>
          </w:p>
        </w:tc>
      </w:tr>
      <w:tr w:rsidR="0088715E" w14:paraId="09B93D9E" w14:textId="77777777">
        <w:tc>
          <w:tcPr>
            <w:tcW w:w="2565" w:type="dxa"/>
            <w:tcBorders>
              <w:top w:val="single" w:sz="18" w:space="0" w:color="000001"/>
              <w:bottom w:val="single" w:sz="18" w:space="0" w:color="000001"/>
            </w:tcBorders>
            <w:shd w:val="clear" w:color="auto" w:fill="auto"/>
          </w:tcPr>
          <w:p w14:paraId="38E23021" w14:textId="77777777" w:rsidR="0088715E" w:rsidRDefault="000D7F03">
            <w:pPr>
              <w:pStyle w:val="LO-normal"/>
              <w:spacing w:line="480" w:lineRule="auto"/>
            </w:pPr>
            <w:r>
              <w:rPr>
                <w:rFonts w:ascii="Times New Roman" w:eastAsia="Times New Roman" w:hAnsi="Times New Roman" w:cs="Times New Roman"/>
              </w:rPr>
              <w:t>Sadness</w:t>
            </w:r>
          </w:p>
        </w:tc>
        <w:tc>
          <w:tcPr>
            <w:tcW w:w="6329" w:type="dxa"/>
            <w:tcBorders>
              <w:top w:val="single" w:sz="18" w:space="0" w:color="000001"/>
              <w:bottom w:val="single" w:sz="18" w:space="0" w:color="000001"/>
            </w:tcBorders>
            <w:shd w:val="clear" w:color="auto" w:fill="auto"/>
          </w:tcPr>
          <w:p w14:paraId="585D2DF7" w14:textId="77777777" w:rsidR="0088715E" w:rsidRDefault="000D7F03">
            <w:pPr>
              <w:pStyle w:val="LO-normal"/>
              <w:spacing w:line="480" w:lineRule="auto"/>
            </w:pPr>
            <w:r>
              <w:rPr>
                <w:rFonts w:ascii="Times New Roman" w:eastAsia="Times New Roman" w:hAnsi="Times New Roman" w:cs="Times New Roman"/>
              </w:rPr>
              <w:t xml:space="preserve">Depressed, Disappointed, Lonely, Melancholy, </w:t>
            </w:r>
            <w:r>
              <w:rPr>
                <w:rFonts w:ascii="Times New Roman" w:eastAsia="Times New Roman" w:hAnsi="Times New Roman" w:cs="Times New Roman"/>
              </w:rPr>
              <w:t>Morose, Solemn, Somber</w:t>
            </w:r>
          </w:p>
        </w:tc>
      </w:tr>
      <w:tr w:rsidR="0088715E" w14:paraId="41C8CF83" w14:textId="77777777">
        <w:tc>
          <w:tcPr>
            <w:tcW w:w="2565" w:type="dxa"/>
            <w:tcBorders>
              <w:top w:val="single" w:sz="18" w:space="0" w:color="000001"/>
              <w:bottom w:val="single" w:sz="18" w:space="0" w:color="000001"/>
            </w:tcBorders>
            <w:shd w:val="clear" w:color="auto" w:fill="auto"/>
          </w:tcPr>
          <w:p w14:paraId="227D848E" w14:textId="77777777" w:rsidR="0088715E" w:rsidRDefault="000D7F03">
            <w:pPr>
              <w:pStyle w:val="LO-normal"/>
              <w:spacing w:line="480" w:lineRule="auto"/>
            </w:pPr>
            <w:r>
              <w:rPr>
                <w:rFonts w:ascii="Times New Roman" w:eastAsia="Times New Roman" w:hAnsi="Times New Roman" w:cs="Times New Roman"/>
              </w:rPr>
              <w:t>Contempt</w:t>
            </w:r>
          </w:p>
        </w:tc>
        <w:tc>
          <w:tcPr>
            <w:tcW w:w="6329" w:type="dxa"/>
            <w:tcBorders>
              <w:top w:val="single" w:sz="18" w:space="0" w:color="000001"/>
              <w:bottom w:val="single" w:sz="18" w:space="0" w:color="000001"/>
            </w:tcBorders>
            <w:shd w:val="clear" w:color="auto" w:fill="auto"/>
          </w:tcPr>
          <w:p w14:paraId="4453113B" w14:textId="77777777" w:rsidR="0088715E" w:rsidRDefault="000D7F03">
            <w:pPr>
              <w:pStyle w:val="LO-normal"/>
              <w:spacing w:line="480" w:lineRule="auto"/>
            </w:pPr>
            <w:r>
              <w:rPr>
                <w:rFonts w:ascii="Times New Roman" w:eastAsia="Times New Roman" w:hAnsi="Times New Roman" w:cs="Times New Roman"/>
              </w:rPr>
              <w:t>Bitter, Condescending, Dislike, Distain, Distaste, Resentment, Scornful</w:t>
            </w:r>
          </w:p>
        </w:tc>
      </w:tr>
      <w:tr w:rsidR="0088715E" w14:paraId="7EB88B05" w14:textId="77777777">
        <w:tc>
          <w:tcPr>
            <w:tcW w:w="2565" w:type="dxa"/>
            <w:tcBorders>
              <w:top w:val="single" w:sz="18" w:space="0" w:color="000001"/>
              <w:bottom w:val="single" w:sz="18" w:space="0" w:color="000001"/>
            </w:tcBorders>
            <w:shd w:val="clear" w:color="auto" w:fill="auto"/>
          </w:tcPr>
          <w:p w14:paraId="4FCDAE94" w14:textId="77777777" w:rsidR="0088715E" w:rsidRDefault="000D7F03">
            <w:pPr>
              <w:pStyle w:val="LO-normal"/>
              <w:spacing w:line="480" w:lineRule="auto"/>
            </w:pPr>
            <w:r>
              <w:rPr>
                <w:rFonts w:ascii="Times New Roman" w:eastAsia="Times New Roman" w:hAnsi="Times New Roman" w:cs="Times New Roman"/>
              </w:rPr>
              <w:t>Disgust</w:t>
            </w:r>
          </w:p>
        </w:tc>
        <w:tc>
          <w:tcPr>
            <w:tcW w:w="6329" w:type="dxa"/>
            <w:tcBorders>
              <w:top w:val="single" w:sz="18" w:space="0" w:color="000001"/>
              <w:bottom w:val="single" w:sz="18" w:space="0" w:color="000001"/>
            </w:tcBorders>
            <w:shd w:val="clear" w:color="auto" w:fill="auto"/>
          </w:tcPr>
          <w:p w14:paraId="20AF4360" w14:textId="77777777" w:rsidR="0088715E" w:rsidRDefault="000D7F03">
            <w:pPr>
              <w:pStyle w:val="LO-normal"/>
              <w:spacing w:line="480" w:lineRule="auto"/>
            </w:pPr>
            <w:r>
              <w:rPr>
                <w:rFonts w:ascii="Times New Roman" w:eastAsia="Times New Roman" w:hAnsi="Times New Roman" w:cs="Times New Roman"/>
              </w:rPr>
              <w:t>Grossed out</w:t>
            </w:r>
          </w:p>
        </w:tc>
      </w:tr>
      <w:tr w:rsidR="0088715E" w14:paraId="58757E65" w14:textId="77777777">
        <w:tc>
          <w:tcPr>
            <w:tcW w:w="2565" w:type="dxa"/>
            <w:tcBorders>
              <w:top w:val="single" w:sz="18" w:space="0" w:color="000001"/>
              <w:bottom w:val="single" w:sz="18" w:space="0" w:color="000001"/>
            </w:tcBorders>
            <w:shd w:val="clear" w:color="auto" w:fill="auto"/>
          </w:tcPr>
          <w:p w14:paraId="08BA3428" w14:textId="77777777" w:rsidR="0088715E" w:rsidRDefault="000D7F03">
            <w:pPr>
              <w:pStyle w:val="LO-normal"/>
              <w:spacing w:line="480" w:lineRule="auto"/>
            </w:pPr>
            <w:r>
              <w:rPr>
                <w:rFonts w:ascii="Times New Roman" w:eastAsia="Times New Roman" w:hAnsi="Times New Roman" w:cs="Times New Roman"/>
              </w:rPr>
              <w:t>Generically bad</w:t>
            </w:r>
          </w:p>
        </w:tc>
        <w:tc>
          <w:tcPr>
            <w:tcW w:w="6329" w:type="dxa"/>
            <w:tcBorders>
              <w:top w:val="single" w:sz="18" w:space="0" w:color="000001"/>
              <w:bottom w:val="single" w:sz="18" w:space="0" w:color="000001"/>
            </w:tcBorders>
            <w:shd w:val="clear" w:color="auto" w:fill="auto"/>
          </w:tcPr>
          <w:p w14:paraId="6A6FA763" w14:textId="77777777" w:rsidR="0088715E" w:rsidRDefault="000D7F03">
            <w:pPr>
              <w:pStyle w:val="LO-normal"/>
              <w:spacing w:line="480" w:lineRule="auto"/>
            </w:pPr>
            <w:r>
              <w:rPr>
                <w:rFonts w:ascii="Times New Roman" w:eastAsia="Times New Roman" w:hAnsi="Times New Roman" w:cs="Times New Roman"/>
              </w:rPr>
              <w:t>Agitated, Affronted, Appalled, Awkward, Betrayed, Bored, Bothered, Concerned, Defensive, Disapproval, Discomfort,</w:t>
            </w:r>
            <w:r>
              <w:rPr>
                <w:rFonts w:ascii="Times New Roman" w:eastAsia="Times New Roman" w:hAnsi="Times New Roman" w:cs="Times New Roman"/>
              </w:rPr>
              <w:t xml:space="preserve"> Disconnected, Discontent, Disgruntled, Disillusioned, </w:t>
            </w:r>
            <w:r>
              <w:rPr>
                <w:rFonts w:ascii="Times New Roman" w:eastAsia="Times New Roman" w:hAnsi="Times New Roman" w:cs="Times New Roman"/>
              </w:rPr>
              <w:lastRenderedPageBreak/>
              <w:t>Displeased, Dissatisfied, Distraught, Distressed, Disturbed, Embarrassed, Frazzled, Grim, Horrible, Hurt, Impatient, Insulted, Jealous, Offended, Overwhelmed, Stressed, Suspicious, Tired, Uncomfortable</w:t>
            </w:r>
            <w:r>
              <w:rPr>
                <w:rFonts w:ascii="Times New Roman" w:eastAsia="Times New Roman" w:hAnsi="Times New Roman" w:cs="Times New Roman"/>
              </w:rPr>
              <w:t>, Unhappy, Upset</w:t>
            </w:r>
          </w:p>
        </w:tc>
      </w:tr>
      <w:tr w:rsidR="0088715E" w14:paraId="5DCBC1F0" w14:textId="77777777">
        <w:tc>
          <w:tcPr>
            <w:tcW w:w="2565" w:type="dxa"/>
            <w:tcBorders>
              <w:top w:val="single" w:sz="8" w:space="0" w:color="000001"/>
              <w:bottom w:val="single" w:sz="18" w:space="0" w:color="000001"/>
            </w:tcBorders>
            <w:shd w:val="clear" w:color="auto" w:fill="auto"/>
          </w:tcPr>
          <w:p w14:paraId="2E7EC514" w14:textId="77777777" w:rsidR="0088715E" w:rsidRDefault="000D7F03">
            <w:pPr>
              <w:pStyle w:val="LO-normal"/>
              <w:spacing w:line="480" w:lineRule="auto"/>
            </w:pPr>
            <w:r>
              <w:rPr>
                <w:rFonts w:ascii="Times New Roman" w:eastAsia="Times New Roman" w:hAnsi="Times New Roman" w:cs="Times New Roman"/>
                <w:i/>
              </w:rPr>
              <w:lastRenderedPageBreak/>
              <w:t>Other Emotions</w:t>
            </w:r>
          </w:p>
        </w:tc>
        <w:tc>
          <w:tcPr>
            <w:tcW w:w="6329" w:type="dxa"/>
            <w:tcBorders>
              <w:top w:val="single" w:sz="8" w:space="0" w:color="000001"/>
              <w:bottom w:val="single" w:sz="18" w:space="0" w:color="000001"/>
            </w:tcBorders>
            <w:shd w:val="clear" w:color="auto" w:fill="auto"/>
          </w:tcPr>
          <w:p w14:paraId="505B68AE"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5D96CFCE" w14:textId="77777777">
        <w:tc>
          <w:tcPr>
            <w:tcW w:w="2565" w:type="dxa"/>
            <w:tcBorders>
              <w:top w:val="single" w:sz="18" w:space="0" w:color="000001"/>
              <w:bottom w:val="single" w:sz="18" w:space="0" w:color="000001"/>
            </w:tcBorders>
            <w:shd w:val="clear" w:color="auto" w:fill="auto"/>
          </w:tcPr>
          <w:p w14:paraId="6CDBEF26" w14:textId="77777777" w:rsidR="0088715E" w:rsidRDefault="000D7F03">
            <w:pPr>
              <w:pStyle w:val="LO-normal"/>
              <w:spacing w:line="480" w:lineRule="auto"/>
            </w:pPr>
            <w:r>
              <w:rPr>
                <w:rFonts w:ascii="Times New Roman" w:eastAsia="Times New Roman" w:hAnsi="Times New Roman" w:cs="Times New Roman"/>
              </w:rPr>
              <w:t>Surprise</w:t>
            </w:r>
          </w:p>
        </w:tc>
        <w:tc>
          <w:tcPr>
            <w:tcW w:w="6329" w:type="dxa"/>
            <w:tcBorders>
              <w:top w:val="single" w:sz="18" w:space="0" w:color="000001"/>
              <w:bottom w:val="single" w:sz="18" w:space="0" w:color="000001"/>
            </w:tcBorders>
            <w:shd w:val="clear" w:color="auto" w:fill="auto"/>
          </w:tcPr>
          <w:p w14:paraId="4C727246" w14:textId="77777777" w:rsidR="0088715E" w:rsidRDefault="000D7F03">
            <w:pPr>
              <w:pStyle w:val="LO-normal"/>
              <w:spacing w:line="480" w:lineRule="auto"/>
            </w:pPr>
            <w:r>
              <w:rPr>
                <w:rFonts w:ascii="Times New Roman" w:eastAsia="Times New Roman" w:hAnsi="Times New Roman" w:cs="Times New Roman"/>
              </w:rPr>
              <w:t>Astonished, Amazed, Disbelief, Dumbfounded, Incredulous, Shocked, Startled</w:t>
            </w:r>
          </w:p>
        </w:tc>
      </w:tr>
      <w:tr w:rsidR="0088715E" w14:paraId="78D0B15B" w14:textId="77777777">
        <w:tc>
          <w:tcPr>
            <w:tcW w:w="2565" w:type="dxa"/>
            <w:tcBorders>
              <w:top w:val="single" w:sz="18" w:space="0" w:color="000001"/>
              <w:bottom w:val="single" w:sz="18" w:space="0" w:color="000001"/>
            </w:tcBorders>
            <w:shd w:val="clear" w:color="auto" w:fill="auto"/>
          </w:tcPr>
          <w:p w14:paraId="7DAEECA5" w14:textId="77777777" w:rsidR="0088715E" w:rsidRDefault="000D7F03">
            <w:pPr>
              <w:pStyle w:val="LO-normal"/>
              <w:spacing w:line="480" w:lineRule="auto"/>
            </w:pPr>
            <w:r>
              <w:rPr>
                <w:rFonts w:ascii="Times New Roman" w:eastAsia="Times New Roman" w:hAnsi="Times New Roman" w:cs="Times New Roman"/>
              </w:rPr>
              <w:t>Confusion</w:t>
            </w:r>
          </w:p>
        </w:tc>
        <w:tc>
          <w:tcPr>
            <w:tcW w:w="6329" w:type="dxa"/>
            <w:tcBorders>
              <w:top w:val="single" w:sz="18" w:space="0" w:color="000001"/>
              <w:bottom w:val="single" w:sz="18" w:space="0" w:color="000001"/>
            </w:tcBorders>
            <w:shd w:val="clear" w:color="auto" w:fill="auto"/>
          </w:tcPr>
          <w:p w14:paraId="3AB97BD7" w14:textId="77777777" w:rsidR="0088715E" w:rsidRDefault="000D7F03">
            <w:pPr>
              <w:pStyle w:val="LO-normal"/>
              <w:spacing w:line="480" w:lineRule="auto"/>
            </w:pPr>
            <w:r>
              <w:rPr>
                <w:rFonts w:ascii="Times New Roman" w:eastAsia="Times New Roman" w:hAnsi="Times New Roman" w:cs="Times New Roman"/>
              </w:rPr>
              <w:t>Baffled, Bewildered, Nonplussed, Perplexed, Perturbed, Puzzled, Uncertain, Vexed</w:t>
            </w:r>
          </w:p>
        </w:tc>
      </w:tr>
      <w:tr w:rsidR="0088715E" w14:paraId="7A78A5F7" w14:textId="77777777">
        <w:tc>
          <w:tcPr>
            <w:tcW w:w="2565" w:type="dxa"/>
            <w:tcBorders>
              <w:top w:val="single" w:sz="18" w:space="0" w:color="000001"/>
              <w:bottom w:val="single" w:sz="18" w:space="0" w:color="000001"/>
            </w:tcBorders>
            <w:shd w:val="clear" w:color="auto" w:fill="auto"/>
          </w:tcPr>
          <w:p w14:paraId="7930F07C" w14:textId="77777777" w:rsidR="0088715E" w:rsidRDefault="000D7F03">
            <w:pPr>
              <w:pStyle w:val="LO-normal"/>
              <w:spacing w:line="480" w:lineRule="auto"/>
            </w:pPr>
            <w:r>
              <w:rPr>
                <w:rFonts w:ascii="Times New Roman" w:eastAsia="Times New Roman" w:hAnsi="Times New Roman" w:cs="Times New Roman"/>
              </w:rPr>
              <w:t xml:space="preserve">Neutral </w:t>
            </w:r>
          </w:p>
        </w:tc>
        <w:tc>
          <w:tcPr>
            <w:tcW w:w="6329" w:type="dxa"/>
            <w:tcBorders>
              <w:top w:val="single" w:sz="18" w:space="0" w:color="000001"/>
              <w:bottom w:val="single" w:sz="18" w:space="0" w:color="000001"/>
            </w:tcBorders>
            <w:shd w:val="clear" w:color="auto" w:fill="auto"/>
          </w:tcPr>
          <w:p w14:paraId="6586ABC6" w14:textId="77777777" w:rsidR="0088715E" w:rsidRDefault="000D7F03">
            <w:pPr>
              <w:pStyle w:val="LO-normal"/>
              <w:spacing w:line="480" w:lineRule="auto"/>
            </w:pPr>
            <w:r>
              <w:rPr>
                <w:rFonts w:ascii="Times New Roman" w:eastAsia="Times New Roman" w:hAnsi="Times New Roman" w:cs="Times New Roman"/>
              </w:rPr>
              <w:t xml:space="preserve">Conflicted, Complacent, Distant, </w:t>
            </w:r>
            <w:r>
              <w:rPr>
                <w:rFonts w:ascii="Times New Roman" w:eastAsia="Times New Roman" w:hAnsi="Times New Roman" w:cs="Times New Roman"/>
              </w:rPr>
              <w:t>Distracted, Hesitant, Indifferent, Lazy, Numb, Reserved, Alert, Dazed, Focused, Preoccupied</w:t>
            </w:r>
          </w:p>
        </w:tc>
      </w:tr>
      <w:tr w:rsidR="0088715E" w14:paraId="3A6C1E6F" w14:textId="77777777">
        <w:tc>
          <w:tcPr>
            <w:tcW w:w="2565" w:type="dxa"/>
            <w:tcBorders>
              <w:top w:val="single" w:sz="18" w:space="0" w:color="000001"/>
              <w:bottom w:val="single" w:sz="18" w:space="0" w:color="000001"/>
            </w:tcBorders>
            <w:shd w:val="clear" w:color="auto" w:fill="auto"/>
          </w:tcPr>
          <w:p w14:paraId="0183E92C" w14:textId="77777777" w:rsidR="0088715E" w:rsidRDefault="000D7F03">
            <w:pPr>
              <w:pStyle w:val="LO-normal"/>
              <w:spacing w:line="480" w:lineRule="auto"/>
            </w:pPr>
            <w:r>
              <w:rPr>
                <w:rFonts w:ascii="Times New Roman" w:eastAsia="Times New Roman" w:hAnsi="Times New Roman" w:cs="Times New Roman"/>
              </w:rPr>
              <w:t>In thought/Unemotional</w:t>
            </w:r>
          </w:p>
        </w:tc>
        <w:tc>
          <w:tcPr>
            <w:tcW w:w="6329" w:type="dxa"/>
            <w:tcBorders>
              <w:top w:val="single" w:sz="18" w:space="0" w:color="000001"/>
              <w:bottom w:val="single" w:sz="18" w:space="0" w:color="000001"/>
            </w:tcBorders>
            <w:shd w:val="clear" w:color="auto" w:fill="auto"/>
          </w:tcPr>
          <w:p w14:paraId="3C94FAF3" w14:textId="77777777" w:rsidR="0088715E" w:rsidRDefault="000D7F03">
            <w:pPr>
              <w:pStyle w:val="LO-normal"/>
              <w:spacing w:line="480" w:lineRule="auto"/>
            </w:pPr>
            <w:r>
              <w:rPr>
                <w:rFonts w:ascii="Times New Roman" w:eastAsia="Times New Roman" w:hAnsi="Times New Roman" w:cs="Times New Roman"/>
              </w:rPr>
              <w:t>No emotion, Contemplative, Serious, Thinking, Unemotional</w:t>
            </w:r>
          </w:p>
        </w:tc>
      </w:tr>
    </w:tbl>
    <w:p w14:paraId="60D86BAD" w14:textId="77777777" w:rsidR="0088715E" w:rsidRDefault="0088715E">
      <w:pPr>
        <w:pStyle w:val="LO-normal"/>
        <w:spacing w:line="480" w:lineRule="auto"/>
        <w:rPr>
          <w:rFonts w:ascii="Times New Roman" w:hAnsi="Times New Roman" w:cs="Times New Roman"/>
        </w:rPr>
      </w:pPr>
    </w:p>
    <w:p w14:paraId="69A7C681" w14:textId="77777777" w:rsidR="0088715E" w:rsidRDefault="000D7F03">
      <w:pPr>
        <w:pStyle w:val="LO-normal"/>
        <w:spacing w:line="480" w:lineRule="auto"/>
      </w:pPr>
      <w:r>
        <w:rPr>
          <w:rFonts w:ascii="Times New Roman" w:eastAsia="Times New Roman" w:hAnsi="Times New Roman" w:cs="Times New Roman"/>
        </w:rPr>
        <w:t>Table 2</w:t>
      </w:r>
    </w:p>
    <w:p w14:paraId="647729F6" w14:textId="77777777" w:rsidR="0088715E" w:rsidRDefault="000D7F03">
      <w:pPr>
        <w:pStyle w:val="LO-normal"/>
        <w:spacing w:line="480" w:lineRule="auto"/>
      </w:pPr>
      <w:r>
        <w:rPr>
          <w:rFonts w:ascii="Times New Roman" w:eastAsia="Times New Roman" w:hAnsi="Times New Roman" w:cs="Times New Roman"/>
          <w:i/>
        </w:rPr>
        <w:t xml:space="preserve">Frequency of reported primary emotions by expression type (data from </w:t>
      </w:r>
      <w:r>
        <w:rPr>
          <w:rFonts w:ascii="Times New Roman" w:eastAsia="Times New Roman" w:hAnsi="Times New Roman" w:cs="Times New Roman"/>
          <w:i/>
        </w:rPr>
        <w:t>Study 3)</w:t>
      </w:r>
    </w:p>
    <w:tbl>
      <w:tblPr>
        <w:tblW w:w="8850"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617"/>
        <w:gridCol w:w="1325"/>
        <w:gridCol w:w="1621"/>
        <w:gridCol w:w="1740"/>
        <w:gridCol w:w="1547"/>
      </w:tblGrid>
      <w:tr w:rsidR="0088715E" w14:paraId="77D411F6" w14:textId="77777777">
        <w:tc>
          <w:tcPr>
            <w:tcW w:w="2617" w:type="dxa"/>
            <w:tcBorders>
              <w:bottom w:val="single" w:sz="18" w:space="0" w:color="000001"/>
            </w:tcBorders>
            <w:shd w:val="clear" w:color="auto" w:fill="auto"/>
          </w:tcPr>
          <w:p w14:paraId="4A91C02C" w14:textId="77777777" w:rsidR="0088715E" w:rsidRDefault="000D7F03">
            <w:pPr>
              <w:pStyle w:val="LO-normal"/>
              <w:spacing w:line="480" w:lineRule="auto"/>
            </w:pPr>
            <w:r>
              <w:rPr>
                <w:rFonts w:ascii="Times New Roman" w:eastAsia="Times New Roman" w:hAnsi="Times New Roman" w:cs="Times New Roman"/>
                <w:b/>
              </w:rPr>
              <w:t xml:space="preserve"> </w:t>
            </w:r>
          </w:p>
        </w:tc>
        <w:tc>
          <w:tcPr>
            <w:tcW w:w="2946" w:type="dxa"/>
            <w:gridSpan w:val="2"/>
            <w:tcBorders>
              <w:bottom w:val="single" w:sz="18" w:space="0" w:color="000001"/>
            </w:tcBorders>
            <w:shd w:val="clear" w:color="auto" w:fill="auto"/>
          </w:tcPr>
          <w:p w14:paraId="548630D9" w14:textId="77777777" w:rsidR="0088715E" w:rsidRDefault="000D7F03">
            <w:pPr>
              <w:pStyle w:val="LO-normal"/>
              <w:spacing w:line="480" w:lineRule="auto"/>
              <w:jc w:val="center"/>
            </w:pPr>
            <w:r>
              <w:rPr>
                <w:rFonts w:ascii="Times New Roman" w:eastAsia="Times New Roman" w:hAnsi="Times New Roman" w:cs="Times New Roman"/>
                <w:b/>
              </w:rPr>
              <w:t>Smiling Displays</w:t>
            </w:r>
          </w:p>
        </w:tc>
        <w:tc>
          <w:tcPr>
            <w:tcW w:w="3287" w:type="dxa"/>
            <w:gridSpan w:val="2"/>
            <w:tcBorders>
              <w:bottom w:val="single" w:sz="18" w:space="0" w:color="000001"/>
            </w:tcBorders>
            <w:shd w:val="clear" w:color="auto" w:fill="auto"/>
          </w:tcPr>
          <w:p w14:paraId="3B0CDF02" w14:textId="77777777" w:rsidR="0088715E" w:rsidRDefault="000D7F03">
            <w:pPr>
              <w:pStyle w:val="LO-normal"/>
              <w:spacing w:line="480" w:lineRule="auto"/>
              <w:jc w:val="center"/>
            </w:pPr>
            <w:r>
              <w:rPr>
                <w:rFonts w:ascii="Times New Roman" w:eastAsia="Times New Roman" w:hAnsi="Times New Roman" w:cs="Times New Roman"/>
                <w:b/>
              </w:rPr>
              <w:t>Frowning Displays</w:t>
            </w:r>
          </w:p>
        </w:tc>
      </w:tr>
      <w:tr w:rsidR="0088715E" w14:paraId="79C12DFD" w14:textId="77777777">
        <w:tc>
          <w:tcPr>
            <w:tcW w:w="2617" w:type="dxa"/>
            <w:tcBorders>
              <w:top w:val="single" w:sz="18" w:space="0" w:color="000001"/>
              <w:bottom w:val="single" w:sz="18" w:space="0" w:color="000001"/>
            </w:tcBorders>
            <w:shd w:val="clear" w:color="auto" w:fill="auto"/>
            <w:vAlign w:val="bottom"/>
          </w:tcPr>
          <w:p w14:paraId="1DC1FA16" w14:textId="77777777" w:rsidR="0088715E" w:rsidRDefault="000D7F03">
            <w:pPr>
              <w:pStyle w:val="LO-normal"/>
              <w:spacing w:line="480" w:lineRule="auto"/>
              <w:jc w:val="center"/>
            </w:pPr>
            <w:r>
              <w:rPr>
                <w:rFonts w:ascii="Times New Roman" w:eastAsia="Times New Roman" w:hAnsi="Times New Roman" w:cs="Times New Roman"/>
                <w:b/>
              </w:rPr>
              <w:t>Emotion Category</w:t>
            </w:r>
          </w:p>
        </w:tc>
        <w:tc>
          <w:tcPr>
            <w:tcW w:w="1325" w:type="dxa"/>
            <w:tcBorders>
              <w:top w:val="single" w:sz="18" w:space="0" w:color="000001"/>
              <w:bottom w:val="single" w:sz="18" w:space="0" w:color="000001"/>
            </w:tcBorders>
            <w:shd w:val="clear" w:color="auto" w:fill="auto"/>
            <w:vAlign w:val="bottom"/>
          </w:tcPr>
          <w:p w14:paraId="35A3F13D" w14:textId="77777777" w:rsidR="0088715E" w:rsidRDefault="000D7F03">
            <w:pPr>
              <w:pStyle w:val="LO-normal"/>
              <w:spacing w:line="480" w:lineRule="auto"/>
              <w:jc w:val="center"/>
            </w:pPr>
            <w:r>
              <w:rPr>
                <w:rFonts w:ascii="Times New Roman" w:eastAsia="Times New Roman" w:hAnsi="Times New Roman" w:cs="Times New Roman"/>
                <w:b/>
              </w:rPr>
              <w:t>European American</w:t>
            </w:r>
          </w:p>
        </w:tc>
        <w:tc>
          <w:tcPr>
            <w:tcW w:w="1621" w:type="dxa"/>
            <w:tcBorders>
              <w:top w:val="single" w:sz="18" w:space="0" w:color="000001"/>
              <w:bottom w:val="single" w:sz="18" w:space="0" w:color="000001"/>
            </w:tcBorders>
            <w:shd w:val="clear" w:color="auto" w:fill="auto"/>
            <w:vAlign w:val="bottom"/>
          </w:tcPr>
          <w:p w14:paraId="6D6A836E" w14:textId="77777777" w:rsidR="0088715E" w:rsidRDefault="000D7F03">
            <w:pPr>
              <w:pStyle w:val="LO-normal"/>
              <w:spacing w:line="480" w:lineRule="auto"/>
              <w:jc w:val="center"/>
            </w:pPr>
            <w:r>
              <w:rPr>
                <w:rFonts w:ascii="Times New Roman" w:eastAsia="Times New Roman" w:hAnsi="Times New Roman" w:cs="Times New Roman"/>
                <w:b/>
              </w:rPr>
              <w:t>Japanese</w:t>
            </w:r>
          </w:p>
        </w:tc>
        <w:tc>
          <w:tcPr>
            <w:tcW w:w="1740" w:type="dxa"/>
            <w:tcBorders>
              <w:top w:val="single" w:sz="18" w:space="0" w:color="000001"/>
              <w:bottom w:val="single" w:sz="18" w:space="0" w:color="000001"/>
            </w:tcBorders>
            <w:shd w:val="clear" w:color="auto" w:fill="auto"/>
            <w:vAlign w:val="bottom"/>
          </w:tcPr>
          <w:p w14:paraId="2A40FDBC" w14:textId="77777777" w:rsidR="0088715E" w:rsidRDefault="000D7F03">
            <w:pPr>
              <w:pStyle w:val="LO-normal"/>
              <w:spacing w:line="480" w:lineRule="auto"/>
              <w:jc w:val="center"/>
            </w:pPr>
            <w:r>
              <w:rPr>
                <w:rFonts w:ascii="Times New Roman" w:eastAsia="Times New Roman" w:hAnsi="Times New Roman" w:cs="Times New Roman"/>
                <w:b/>
              </w:rPr>
              <w:t>European American</w:t>
            </w:r>
          </w:p>
        </w:tc>
        <w:tc>
          <w:tcPr>
            <w:tcW w:w="1547" w:type="dxa"/>
            <w:tcBorders>
              <w:top w:val="single" w:sz="18" w:space="0" w:color="000001"/>
              <w:bottom w:val="single" w:sz="18" w:space="0" w:color="000001"/>
            </w:tcBorders>
            <w:shd w:val="clear" w:color="auto" w:fill="auto"/>
            <w:vAlign w:val="bottom"/>
          </w:tcPr>
          <w:p w14:paraId="1A52E8FF" w14:textId="77777777" w:rsidR="0088715E" w:rsidRDefault="000D7F03">
            <w:pPr>
              <w:pStyle w:val="LO-normal"/>
              <w:spacing w:line="480" w:lineRule="auto"/>
              <w:jc w:val="center"/>
            </w:pPr>
            <w:r>
              <w:rPr>
                <w:rFonts w:ascii="Times New Roman" w:eastAsia="Times New Roman" w:hAnsi="Times New Roman" w:cs="Times New Roman"/>
                <w:b/>
              </w:rPr>
              <w:t>Japanese</w:t>
            </w:r>
          </w:p>
        </w:tc>
      </w:tr>
      <w:tr w:rsidR="0088715E" w14:paraId="01160864" w14:textId="77777777">
        <w:tc>
          <w:tcPr>
            <w:tcW w:w="2617" w:type="dxa"/>
            <w:tcBorders>
              <w:top w:val="single" w:sz="18" w:space="0" w:color="000001"/>
              <w:bottom w:val="single" w:sz="18" w:space="0" w:color="000001"/>
            </w:tcBorders>
            <w:shd w:val="clear" w:color="auto" w:fill="auto"/>
          </w:tcPr>
          <w:p w14:paraId="030E3B53" w14:textId="77777777" w:rsidR="0088715E" w:rsidRDefault="000D7F03">
            <w:pPr>
              <w:pStyle w:val="LO-normal"/>
              <w:spacing w:line="480" w:lineRule="auto"/>
            </w:pPr>
            <w:r>
              <w:rPr>
                <w:rFonts w:ascii="Times New Roman" w:eastAsia="Times New Roman" w:hAnsi="Times New Roman" w:cs="Times New Roman"/>
                <w:i/>
              </w:rPr>
              <w:lastRenderedPageBreak/>
              <w:t>Positive Emotions</w:t>
            </w:r>
          </w:p>
        </w:tc>
        <w:tc>
          <w:tcPr>
            <w:tcW w:w="1325" w:type="dxa"/>
            <w:tcBorders>
              <w:top w:val="single" w:sz="18" w:space="0" w:color="000001"/>
              <w:bottom w:val="single" w:sz="18" w:space="0" w:color="000001"/>
            </w:tcBorders>
            <w:shd w:val="clear" w:color="auto" w:fill="auto"/>
          </w:tcPr>
          <w:p w14:paraId="54068EBB" w14:textId="77777777" w:rsidR="0088715E" w:rsidRDefault="000D7F03">
            <w:pPr>
              <w:pStyle w:val="LO-normal"/>
              <w:spacing w:line="480" w:lineRule="auto"/>
            </w:pPr>
            <w:r>
              <w:rPr>
                <w:rFonts w:ascii="Times New Roman" w:eastAsia="Times New Roman" w:hAnsi="Times New Roman" w:cs="Times New Roman"/>
              </w:rPr>
              <w:t xml:space="preserve"> </w:t>
            </w:r>
          </w:p>
        </w:tc>
        <w:tc>
          <w:tcPr>
            <w:tcW w:w="1621" w:type="dxa"/>
            <w:tcBorders>
              <w:top w:val="single" w:sz="18" w:space="0" w:color="000001"/>
              <w:bottom w:val="single" w:sz="18" w:space="0" w:color="000001"/>
            </w:tcBorders>
            <w:shd w:val="clear" w:color="auto" w:fill="auto"/>
          </w:tcPr>
          <w:p w14:paraId="1A9E82E4" w14:textId="77777777" w:rsidR="0088715E" w:rsidRDefault="000D7F03">
            <w:pPr>
              <w:pStyle w:val="LO-normal"/>
              <w:spacing w:line="480" w:lineRule="auto"/>
            </w:pPr>
            <w:r>
              <w:rPr>
                <w:rFonts w:ascii="Times New Roman" w:eastAsia="Times New Roman" w:hAnsi="Times New Roman" w:cs="Times New Roman"/>
              </w:rPr>
              <w:t xml:space="preserve"> </w:t>
            </w:r>
          </w:p>
        </w:tc>
        <w:tc>
          <w:tcPr>
            <w:tcW w:w="1740" w:type="dxa"/>
            <w:tcBorders>
              <w:top w:val="single" w:sz="18" w:space="0" w:color="000001"/>
              <w:bottom w:val="single" w:sz="18" w:space="0" w:color="000001"/>
            </w:tcBorders>
            <w:shd w:val="clear" w:color="auto" w:fill="auto"/>
          </w:tcPr>
          <w:p w14:paraId="4E101EF9" w14:textId="77777777" w:rsidR="0088715E" w:rsidRDefault="000D7F03">
            <w:pPr>
              <w:pStyle w:val="LO-normal"/>
              <w:spacing w:line="480" w:lineRule="auto"/>
            </w:pPr>
            <w:r>
              <w:rPr>
                <w:rFonts w:ascii="Times New Roman" w:eastAsia="Times New Roman" w:hAnsi="Times New Roman" w:cs="Times New Roman"/>
              </w:rPr>
              <w:t xml:space="preserve"> </w:t>
            </w:r>
          </w:p>
        </w:tc>
        <w:tc>
          <w:tcPr>
            <w:tcW w:w="1547" w:type="dxa"/>
            <w:tcBorders>
              <w:top w:val="single" w:sz="18" w:space="0" w:color="000001"/>
              <w:bottom w:val="single" w:sz="18" w:space="0" w:color="000001"/>
            </w:tcBorders>
            <w:shd w:val="clear" w:color="auto" w:fill="auto"/>
          </w:tcPr>
          <w:p w14:paraId="5B810E7F"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70B49074" w14:textId="77777777">
        <w:tc>
          <w:tcPr>
            <w:tcW w:w="2617" w:type="dxa"/>
            <w:tcBorders>
              <w:top w:val="single" w:sz="18" w:space="0" w:color="000001"/>
              <w:bottom w:val="single" w:sz="18" w:space="0" w:color="000001"/>
            </w:tcBorders>
            <w:shd w:val="clear" w:color="auto" w:fill="auto"/>
          </w:tcPr>
          <w:p w14:paraId="454C872B" w14:textId="77777777" w:rsidR="0088715E" w:rsidRDefault="000D7F03">
            <w:pPr>
              <w:pStyle w:val="LO-normal"/>
              <w:spacing w:line="480" w:lineRule="auto"/>
            </w:pPr>
            <w:r>
              <w:rPr>
                <w:rFonts w:ascii="Times New Roman" w:eastAsia="Times New Roman" w:hAnsi="Times New Roman" w:cs="Times New Roman"/>
              </w:rPr>
              <w:t>High Arousal Positive</w:t>
            </w:r>
          </w:p>
        </w:tc>
        <w:tc>
          <w:tcPr>
            <w:tcW w:w="1325" w:type="dxa"/>
            <w:tcBorders>
              <w:top w:val="single" w:sz="18" w:space="0" w:color="000001"/>
              <w:bottom w:val="single" w:sz="18" w:space="0" w:color="000001"/>
            </w:tcBorders>
            <w:shd w:val="clear" w:color="auto" w:fill="auto"/>
          </w:tcPr>
          <w:p w14:paraId="23EA6839" w14:textId="77777777" w:rsidR="0088715E" w:rsidRDefault="000D7F03">
            <w:pPr>
              <w:pStyle w:val="LO-normal"/>
              <w:spacing w:line="480" w:lineRule="auto"/>
              <w:jc w:val="right"/>
            </w:pPr>
            <w:r>
              <w:rPr>
                <w:rFonts w:ascii="Times New Roman" w:eastAsia="Times New Roman" w:hAnsi="Times New Roman" w:cs="Times New Roman"/>
              </w:rPr>
              <w:t>69.6%</w:t>
            </w:r>
          </w:p>
        </w:tc>
        <w:tc>
          <w:tcPr>
            <w:tcW w:w="1621" w:type="dxa"/>
            <w:tcBorders>
              <w:top w:val="single" w:sz="18" w:space="0" w:color="000001"/>
              <w:bottom w:val="single" w:sz="18" w:space="0" w:color="000001"/>
            </w:tcBorders>
            <w:shd w:val="clear" w:color="auto" w:fill="auto"/>
          </w:tcPr>
          <w:p w14:paraId="72AD0B5A" w14:textId="77777777" w:rsidR="0088715E" w:rsidRDefault="000D7F03">
            <w:pPr>
              <w:pStyle w:val="LO-normal"/>
              <w:spacing w:line="480" w:lineRule="auto"/>
              <w:jc w:val="right"/>
            </w:pPr>
            <w:r>
              <w:rPr>
                <w:rFonts w:ascii="Times New Roman" w:eastAsia="Times New Roman" w:hAnsi="Times New Roman" w:cs="Times New Roman"/>
              </w:rPr>
              <w:t>32.3%</w:t>
            </w:r>
          </w:p>
        </w:tc>
        <w:tc>
          <w:tcPr>
            <w:tcW w:w="1740" w:type="dxa"/>
            <w:tcBorders>
              <w:top w:val="single" w:sz="18" w:space="0" w:color="000001"/>
              <w:bottom w:val="single" w:sz="18" w:space="0" w:color="000001"/>
            </w:tcBorders>
            <w:shd w:val="clear" w:color="auto" w:fill="auto"/>
          </w:tcPr>
          <w:p w14:paraId="739961D2" w14:textId="77777777" w:rsidR="0088715E" w:rsidRDefault="000D7F03">
            <w:pPr>
              <w:pStyle w:val="LO-normal"/>
              <w:spacing w:line="480" w:lineRule="auto"/>
              <w:jc w:val="right"/>
            </w:pPr>
            <w:r>
              <w:rPr>
                <w:rFonts w:ascii="Times New Roman" w:eastAsia="Times New Roman" w:hAnsi="Times New Roman" w:cs="Times New Roman"/>
              </w:rPr>
              <w:t>0.3%</w:t>
            </w:r>
          </w:p>
        </w:tc>
        <w:tc>
          <w:tcPr>
            <w:tcW w:w="1547" w:type="dxa"/>
            <w:tcBorders>
              <w:top w:val="single" w:sz="18" w:space="0" w:color="000001"/>
              <w:bottom w:val="single" w:sz="18" w:space="0" w:color="000001"/>
            </w:tcBorders>
            <w:shd w:val="clear" w:color="auto" w:fill="auto"/>
          </w:tcPr>
          <w:p w14:paraId="5E4AA54E" w14:textId="77777777" w:rsidR="0088715E" w:rsidRDefault="000D7F03">
            <w:pPr>
              <w:pStyle w:val="LO-normal"/>
              <w:spacing w:line="480" w:lineRule="auto"/>
              <w:jc w:val="right"/>
            </w:pPr>
            <w:r>
              <w:rPr>
                <w:rFonts w:ascii="Times New Roman" w:eastAsia="Times New Roman" w:hAnsi="Times New Roman" w:cs="Times New Roman"/>
              </w:rPr>
              <w:t>0%</w:t>
            </w:r>
          </w:p>
        </w:tc>
      </w:tr>
      <w:tr w:rsidR="0088715E" w14:paraId="442F7A3E" w14:textId="77777777">
        <w:tc>
          <w:tcPr>
            <w:tcW w:w="2617" w:type="dxa"/>
            <w:tcBorders>
              <w:top w:val="single" w:sz="18" w:space="0" w:color="000001"/>
              <w:bottom w:val="single" w:sz="18" w:space="0" w:color="000001"/>
            </w:tcBorders>
            <w:shd w:val="clear" w:color="auto" w:fill="auto"/>
          </w:tcPr>
          <w:p w14:paraId="5A169A4A" w14:textId="77777777" w:rsidR="0088715E" w:rsidRDefault="000D7F03">
            <w:pPr>
              <w:pStyle w:val="LO-normal"/>
              <w:spacing w:line="480" w:lineRule="auto"/>
            </w:pPr>
            <w:r>
              <w:rPr>
                <w:rFonts w:ascii="Times New Roman" w:eastAsia="Times New Roman" w:hAnsi="Times New Roman" w:cs="Times New Roman"/>
              </w:rPr>
              <w:t>Pride</w:t>
            </w:r>
          </w:p>
        </w:tc>
        <w:tc>
          <w:tcPr>
            <w:tcW w:w="1325" w:type="dxa"/>
            <w:tcBorders>
              <w:top w:val="single" w:sz="18" w:space="0" w:color="000001"/>
              <w:bottom w:val="single" w:sz="18" w:space="0" w:color="000001"/>
            </w:tcBorders>
            <w:shd w:val="clear" w:color="auto" w:fill="auto"/>
          </w:tcPr>
          <w:p w14:paraId="3029F54E" w14:textId="77777777" w:rsidR="0088715E" w:rsidRDefault="000D7F03">
            <w:pPr>
              <w:pStyle w:val="LO-normal"/>
              <w:spacing w:line="480" w:lineRule="auto"/>
              <w:jc w:val="right"/>
            </w:pPr>
            <w:r>
              <w:rPr>
                <w:rFonts w:ascii="Times New Roman" w:eastAsia="Times New Roman" w:hAnsi="Times New Roman" w:cs="Times New Roman"/>
              </w:rPr>
              <w:t>1.9%</w:t>
            </w:r>
          </w:p>
        </w:tc>
        <w:tc>
          <w:tcPr>
            <w:tcW w:w="1621" w:type="dxa"/>
            <w:tcBorders>
              <w:top w:val="single" w:sz="18" w:space="0" w:color="000001"/>
              <w:bottom w:val="single" w:sz="18" w:space="0" w:color="000001"/>
            </w:tcBorders>
            <w:shd w:val="clear" w:color="auto" w:fill="auto"/>
          </w:tcPr>
          <w:p w14:paraId="54B484CE" w14:textId="77777777" w:rsidR="0088715E" w:rsidRDefault="000D7F03">
            <w:pPr>
              <w:pStyle w:val="LO-normal"/>
              <w:spacing w:line="480" w:lineRule="auto"/>
              <w:jc w:val="right"/>
            </w:pPr>
            <w:r>
              <w:rPr>
                <w:rFonts w:ascii="Times New Roman" w:eastAsia="Times New Roman" w:hAnsi="Times New Roman" w:cs="Times New Roman"/>
              </w:rPr>
              <w:t>0.5%</w:t>
            </w:r>
          </w:p>
        </w:tc>
        <w:tc>
          <w:tcPr>
            <w:tcW w:w="1740" w:type="dxa"/>
            <w:tcBorders>
              <w:top w:val="single" w:sz="18" w:space="0" w:color="000001"/>
              <w:bottom w:val="single" w:sz="18" w:space="0" w:color="000001"/>
            </w:tcBorders>
            <w:shd w:val="clear" w:color="auto" w:fill="auto"/>
          </w:tcPr>
          <w:p w14:paraId="2C57BA04" w14:textId="77777777" w:rsidR="0088715E" w:rsidRDefault="000D7F03">
            <w:pPr>
              <w:pStyle w:val="LO-normal"/>
              <w:spacing w:line="480" w:lineRule="auto"/>
              <w:jc w:val="right"/>
            </w:pPr>
            <w:r>
              <w:rPr>
                <w:rFonts w:ascii="Times New Roman" w:eastAsia="Times New Roman" w:hAnsi="Times New Roman" w:cs="Times New Roman"/>
              </w:rPr>
              <w:t>0.9%</w:t>
            </w:r>
          </w:p>
        </w:tc>
        <w:tc>
          <w:tcPr>
            <w:tcW w:w="1547" w:type="dxa"/>
            <w:tcBorders>
              <w:top w:val="single" w:sz="18" w:space="0" w:color="000001"/>
              <w:bottom w:val="single" w:sz="18" w:space="0" w:color="000001"/>
            </w:tcBorders>
            <w:shd w:val="clear" w:color="auto" w:fill="auto"/>
          </w:tcPr>
          <w:p w14:paraId="3C87E380" w14:textId="77777777" w:rsidR="0088715E" w:rsidRDefault="000D7F03">
            <w:pPr>
              <w:pStyle w:val="LO-normal"/>
              <w:spacing w:line="480" w:lineRule="auto"/>
              <w:jc w:val="right"/>
            </w:pPr>
            <w:r>
              <w:rPr>
                <w:rFonts w:ascii="Times New Roman" w:eastAsia="Times New Roman" w:hAnsi="Times New Roman" w:cs="Times New Roman"/>
              </w:rPr>
              <w:t>0.2%</w:t>
            </w:r>
          </w:p>
        </w:tc>
      </w:tr>
      <w:tr w:rsidR="0088715E" w14:paraId="39E96D71" w14:textId="77777777">
        <w:tc>
          <w:tcPr>
            <w:tcW w:w="2617" w:type="dxa"/>
            <w:tcBorders>
              <w:top w:val="single" w:sz="18" w:space="0" w:color="000001"/>
              <w:bottom w:val="single" w:sz="18" w:space="0" w:color="000001"/>
            </w:tcBorders>
            <w:shd w:val="clear" w:color="auto" w:fill="auto"/>
          </w:tcPr>
          <w:p w14:paraId="6C718712" w14:textId="77777777" w:rsidR="0088715E" w:rsidRDefault="000D7F03">
            <w:pPr>
              <w:pStyle w:val="LO-normal"/>
              <w:spacing w:line="480" w:lineRule="auto"/>
            </w:pPr>
            <w:r>
              <w:rPr>
                <w:rFonts w:ascii="Times New Roman" w:eastAsia="Times New Roman" w:hAnsi="Times New Roman" w:cs="Times New Roman"/>
              </w:rPr>
              <w:t>Amusement</w:t>
            </w:r>
          </w:p>
        </w:tc>
        <w:tc>
          <w:tcPr>
            <w:tcW w:w="1325" w:type="dxa"/>
            <w:tcBorders>
              <w:top w:val="single" w:sz="18" w:space="0" w:color="000001"/>
              <w:bottom w:val="single" w:sz="18" w:space="0" w:color="000001"/>
            </w:tcBorders>
            <w:shd w:val="clear" w:color="auto" w:fill="auto"/>
          </w:tcPr>
          <w:p w14:paraId="5A57A29E" w14:textId="77777777" w:rsidR="0088715E" w:rsidRDefault="000D7F03">
            <w:pPr>
              <w:pStyle w:val="LO-normal"/>
              <w:spacing w:line="480" w:lineRule="auto"/>
              <w:jc w:val="right"/>
            </w:pPr>
            <w:r>
              <w:rPr>
                <w:rFonts w:ascii="Times New Roman" w:eastAsia="Times New Roman" w:hAnsi="Times New Roman" w:cs="Times New Roman"/>
              </w:rPr>
              <w:t>1.5%</w:t>
            </w:r>
          </w:p>
        </w:tc>
        <w:tc>
          <w:tcPr>
            <w:tcW w:w="1621" w:type="dxa"/>
            <w:tcBorders>
              <w:top w:val="single" w:sz="18" w:space="0" w:color="000001"/>
              <w:bottom w:val="single" w:sz="18" w:space="0" w:color="000001"/>
            </w:tcBorders>
            <w:shd w:val="clear" w:color="auto" w:fill="auto"/>
          </w:tcPr>
          <w:p w14:paraId="6F066295" w14:textId="77777777" w:rsidR="0088715E" w:rsidRDefault="000D7F03">
            <w:pPr>
              <w:pStyle w:val="LO-normal"/>
              <w:spacing w:line="480" w:lineRule="auto"/>
              <w:jc w:val="right"/>
            </w:pPr>
            <w:r>
              <w:rPr>
                <w:rFonts w:ascii="Times New Roman" w:eastAsia="Times New Roman" w:hAnsi="Times New Roman" w:cs="Times New Roman"/>
              </w:rPr>
              <w:t>12.8%</w:t>
            </w:r>
          </w:p>
        </w:tc>
        <w:tc>
          <w:tcPr>
            <w:tcW w:w="1740" w:type="dxa"/>
            <w:tcBorders>
              <w:top w:val="single" w:sz="18" w:space="0" w:color="000001"/>
              <w:bottom w:val="single" w:sz="18" w:space="0" w:color="000001"/>
            </w:tcBorders>
            <w:shd w:val="clear" w:color="auto" w:fill="auto"/>
          </w:tcPr>
          <w:p w14:paraId="6300F081" w14:textId="77777777" w:rsidR="0088715E" w:rsidRDefault="000D7F03">
            <w:pPr>
              <w:pStyle w:val="LO-normal"/>
              <w:spacing w:line="480" w:lineRule="auto"/>
              <w:jc w:val="right"/>
            </w:pPr>
            <w:r>
              <w:rPr>
                <w:rFonts w:ascii="Times New Roman" w:eastAsia="Times New Roman" w:hAnsi="Times New Roman" w:cs="Times New Roman"/>
              </w:rPr>
              <w:t>0.3%</w:t>
            </w:r>
          </w:p>
        </w:tc>
        <w:tc>
          <w:tcPr>
            <w:tcW w:w="1547" w:type="dxa"/>
            <w:tcBorders>
              <w:top w:val="single" w:sz="18" w:space="0" w:color="000001"/>
              <w:bottom w:val="single" w:sz="18" w:space="0" w:color="000001"/>
            </w:tcBorders>
            <w:shd w:val="clear" w:color="auto" w:fill="auto"/>
          </w:tcPr>
          <w:p w14:paraId="361760CD" w14:textId="77777777" w:rsidR="0088715E" w:rsidRDefault="000D7F03">
            <w:pPr>
              <w:pStyle w:val="LO-normal"/>
              <w:spacing w:line="480" w:lineRule="auto"/>
              <w:jc w:val="right"/>
            </w:pPr>
            <w:r>
              <w:rPr>
                <w:rFonts w:ascii="Times New Roman" w:eastAsia="Times New Roman" w:hAnsi="Times New Roman" w:cs="Times New Roman"/>
              </w:rPr>
              <w:t>0.7%</w:t>
            </w:r>
          </w:p>
        </w:tc>
      </w:tr>
      <w:tr w:rsidR="0088715E" w14:paraId="6586141A" w14:textId="77777777">
        <w:tc>
          <w:tcPr>
            <w:tcW w:w="2617" w:type="dxa"/>
            <w:tcBorders>
              <w:top w:val="single" w:sz="18" w:space="0" w:color="000001"/>
              <w:bottom w:val="single" w:sz="18" w:space="0" w:color="000001"/>
            </w:tcBorders>
            <w:shd w:val="clear" w:color="auto" w:fill="auto"/>
          </w:tcPr>
          <w:p w14:paraId="4B186124" w14:textId="77777777" w:rsidR="0088715E" w:rsidRDefault="000D7F03">
            <w:pPr>
              <w:pStyle w:val="LO-normal"/>
              <w:spacing w:line="480" w:lineRule="auto"/>
            </w:pPr>
            <w:r>
              <w:rPr>
                <w:rFonts w:ascii="Times New Roman" w:eastAsia="Times New Roman" w:hAnsi="Times New Roman" w:cs="Times New Roman"/>
              </w:rPr>
              <w:t xml:space="preserve">Low </w:t>
            </w:r>
            <w:r>
              <w:rPr>
                <w:rFonts w:ascii="Times New Roman" w:eastAsia="Times New Roman" w:hAnsi="Times New Roman" w:cs="Times New Roman"/>
              </w:rPr>
              <w:t>Arousal Positive</w:t>
            </w:r>
          </w:p>
        </w:tc>
        <w:tc>
          <w:tcPr>
            <w:tcW w:w="1325" w:type="dxa"/>
            <w:tcBorders>
              <w:top w:val="single" w:sz="18" w:space="0" w:color="000001"/>
              <w:bottom w:val="single" w:sz="18" w:space="0" w:color="000001"/>
            </w:tcBorders>
            <w:shd w:val="clear" w:color="auto" w:fill="auto"/>
          </w:tcPr>
          <w:p w14:paraId="01537ACC" w14:textId="77777777" w:rsidR="0088715E" w:rsidRDefault="000D7F03">
            <w:pPr>
              <w:pStyle w:val="LO-normal"/>
              <w:spacing w:line="480" w:lineRule="auto"/>
              <w:jc w:val="right"/>
            </w:pPr>
            <w:r>
              <w:rPr>
                <w:rFonts w:ascii="Times New Roman" w:eastAsia="Times New Roman" w:hAnsi="Times New Roman" w:cs="Times New Roman"/>
              </w:rPr>
              <w:t>9.3%</w:t>
            </w:r>
          </w:p>
        </w:tc>
        <w:tc>
          <w:tcPr>
            <w:tcW w:w="1621" w:type="dxa"/>
            <w:tcBorders>
              <w:top w:val="single" w:sz="18" w:space="0" w:color="000001"/>
              <w:bottom w:val="single" w:sz="18" w:space="0" w:color="000001"/>
            </w:tcBorders>
            <w:shd w:val="clear" w:color="auto" w:fill="auto"/>
          </w:tcPr>
          <w:p w14:paraId="7A9A99FB" w14:textId="77777777" w:rsidR="0088715E" w:rsidRDefault="000D7F03">
            <w:pPr>
              <w:pStyle w:val="LO-normal"/>
              <w:spacing w:line="480" w:lineRule="auto"/>
              <w:jc w:val="right"/>
            </w:pPr>
            <w:r>
              <w:rPr>
                <w:rFonts w:ascii="Times New Roman" w:eastAsia="Times New Roman" w:hAnsi="Times New Roman" w:cs="Times New Roman"/>
              </w:rPr>
              <w:t>14.4%</w:t>
            </w:r>
          </w:p>
        </w:tc>
        <w:tc>
          <w:tcPr>
            <w:tcW w:w="1740" w:type="dxa"/>
            <w:tcBorders>
              <w:top w:val="single" w:sz="18" w:space="0" w:color="000001"/>
              <w:bottom w:val="single" w:sz="18" w:space="0" w:color="000001"/>
            </w:tcBorders>
            <w:shd w:val="clear" w:color="auto" w:fill="auto"/>
          </w:tcPr>
          <w:p w14:paraId="18122308" w14:textId="77777777" w:rsidR="0088715E" w:rsidRDefault="000D7F03">
            <w:pPr>
              <w:pStyle w:val="LO-normal"/>
              <w:spacing w:line="480" w:lineRule="auto"/>
              <w:jc w:val="right"/>
            </w:pPr>
            <w:r>
              <w:rPr>
                <w:rFonts w:ascii="Times New Roman" w:eastAsia="Times New Roman" w:hAnsi="Times New Roman" w:cs="Times New Roman"/>
              </w:rPr>
              <w:t>1.6%</w:t>
            </w:r>
          </w:p>
        </w:tc>
        <w:tc>
          <w:tcPr>
            <w:tcW w:w="1547" w:type="dxa"/>
            <w:tcBorders>
              <w:top w:val="single" w:sz="18" w:space="0" w:color="000001"/>
              <w:bottom w:val="single" w:sz="18" w:space="0" w:color="000001"/>
            </w:tcBorders>
            <w:shd w:val="clear" w:color="auto" w:fill="auto"/>
          </w:tcPr>
          <w:p w14:paraId="0AD697B1" w14:textId="77777777" w:rsidR="0088715E" w:rsidRDefault="000D7F03">
            <w:pPr>
              <w:pStyle w:val="LO-normal"/>
              <w:spacing w:line="480" w:lineRule="auto"/>
              <w:jc w:val="right"/>
            </w:pPr>
            <w:r>
              <w:rPr>
                <w:rFonts w:ascii="Times New Roman" w:eastAsia="Times New Roman" w:hAnsi="Times New Roman" w:cs="Times New Roman"/>
              </w:rPr>
              <w:t>0%</w:t>
            </w:r>
          </w:p>
        </w:tc>
      </w:tr>
      <w:tr w:rsidR="0088715E" w14:paraId="1274FE4B" w14:textId="77777777">
        <w:tc>
          <w:tcPr>
            <w:tcW w:w="2617" w:type="dxa"/>
            <w:tcBorders>
              <w:top w:val="single" w:sz="18" w:space="0" w:color="000001"/>
              <w:bottom w:val="single" w:sz="8" w:space="0" w:color="000001"/>
            </w:tcBorders>
            <w:shd w:val="clear" w:color="auto" w:fill="auto"/>
          </w:tcPr>
          <w:p w14:paraId="63BE0920" w14:textId="77777777" w:rsidR="0088715E" w:rsidRDefault="000D7F03">
            <w:pPr>
              <w:pStyle w:val="LO-normal"/>
              <w:spacing w:line="480" w:lineRule="auto"/>
            </w:pPr>
            <w:r>
              <w:rPr>
                <w:rFonts w:ascii="Times New Roman" w:eastAsia="Times New Roman" w:hAnsi="Times New Roman" w:cs="Times New Roman"/>
              </w:rPr>
              <w:t>Other Positive</w:t>
            </w:r>
          </w:p>
        </w:tc>
        <w:tc>
          <w:tcPr>
            <w:tcW w:w="1325" w:type="dxa"/>
            <w:tcBorders>
              <w:top w:val="single" w:sz="18" w:space="0" w:color="000001"/>
              <w:bottom w:val="single" w:sz="8" w:space="0" w:color="000001"/>
            </w:tcBorders>
            <w:shd w:val="clear" w:color="auto" w:fill="auto"/>
          </w:tcPr>
          <w:p w14:paraId="0C710F1C" w14:textId="77777777" w:rsidR="0088715E" w:rsidRDefault="000D7F03">
            <w:pPr>
              <w:pStyle w:val="LO-normal"/>
              <w:spacing w:line="480" w:lineRule="auto"/>
              <w:jc w:val="right"/>
            </w:pPr>
            <w:r>
              <w:rPr>
                <w:rFonts w:ascii="Times New Roman" w:eastAsia="Times New Roman" w:hAnsi="Times New Roman" w:cs="Times New Roman"/>
              </w:rPr>
              <w:t>8.5%</w:t>
            </w:r>
          </w:p>
        </w:tc>
        <w:tc>
          <w:tcPr>
            <w:tcW w:w="1621" w:type="dxa"/>
            <w:tcBorders>
              <w:top w:val="single" w:sz="18" w:space="0" w:color="000001"/>
              <w:bottom w:val="single" w:sz="8" w:space="0" w:color="000001"/>
            </w:tcBorders>
            <w:shd w:val="clear" w:color="auto" w:fill="auto"/>
          </w:tcPr>
          <w:p w14:paraId="685D49A9" w14:textId="77777777" w:rsidR="0088715E" w:rsidRDefault="000D7F03">
            <w:pPr>
              <w:pStyle w:val="LO-normal"/>
              <w:spacing w:line="480" w:lineRule="auto"/>
              <w:jc w:val="right"/>
            </w:pPr>
            <w:r>
              <w:rPr>
                <w:rFonts w:ascii="Times New Roman" w:eastAsia="Times New Roman" w:hAnsi="Times New Roman" w:cs="Times New Roman"/>
              </w:rPr>
              <w:t>12.1%</w:t>
            </w:r>
          </w:p>
        </w:tc>
        <w:tc>
          <w:tcPr>
            <w:tcW w:w="1740" w:type="dxa"/>
            <w:tcBorders>
              <w:top w:val="single" w:sz="18" w:space="0" w:color="000001"/>
              <w:bottom w:val="single" w:sz="8" w:space="0" w:color="000001"/>
            </w:tcBorders>
            <w:shd w:val="clear" w:color="auto" w:fill="auto"/>
          </w:tcPr>
          <w:p w14:paraId="5DDFC3D7" w14:textId="77777777" w:rsidR="0088715E" w:rsidRDefault="000D7F03">
            <w:pPr>
              <w:pStyle w:val="LO-normal"/>
              <w:spacing w:line="480" w:lineRule="auto"/>
              <w:jc w:val="right"/>
            </w:pPr>
            <w:r>
              <w:rPr>
                <w:rFonts w:ascii="Times New Roman" w:eastAsia="Times New Roman" w:hAnsi="Times New Roman" w:cs="Times New Roman"/>
              </w:rPr>
              <w:t>0.7%</w:t>
            </w:r>
          </w:p>
        </w:tc>
        <w:tc>
          <w:tcPr>
            <w:tcW w:w="1547" w:type="dxa"/>
            <w:tcBorders>
              <w:top w:val="single" w:sz="18" w:space="0" w:color="000001"/>
              <w:bottom w:val="single" w:sz="8" w:space="0" w:color="000001"/>
            </w:tcBorders>
            <w:shd w:val="clear" w:color="auto" w:fill="auto"/>
          </w:tcPr>
          <w:p w14:paraId="6C68FB13" w14:textId="77777777" w:rsidR="0088715E" w:rsidRDefault="000D7F03">
            <w:pPr>
              <w:pStyle w:val="LO-normal"/>
              <w:spacing w:line="480" w:lineRule="auto"/>
              <w:jc w:val="right"/>
            </w:pPr>
            <w:r>
              <w:rPr>
                <w:rFonts w:ascii="Times New Roman" w:eastAsia="Times New Roman" w:hAnsi="Times New Roman" w:cs="Times New Roman"/>
              </w:rPr>
              <w:t>0.2%</w:t>
            </w:r>
          </w:p>
        </w:tc>
      </w:tr>
      <w:tr w:rsidR="0088715E" w14:paraId="4E3F6EB9" w14:textId="77777777">
        <w:tc>
          <w:tcPr>
            <w:tcW w:w="2617" w:type="dxa"/>
            <w:tcBorders>
              <w:top w:val="single" w:sz="18" w:space="0" w:color="000001"/>
              <w:bottom w:val="single" w:sz="18" w:space="0" w:color="000001"/>
            </w:tcBorders>
            <w:shd w:val="clear" w:color="auto" w:fill="auto"/>
          </w:tcPr>
          <w:p w14:paraId="2D4C366C" w14:textId="77777777" w:rsidR="0088715E" w:rsidRDefault="000D7F03">
            <w:pPr>
              <w:pStyle w:val="LO-normal"/>
              <w:spacing w:line="480" w:lineRule="auto"/>
            </w:pPr>
            <w:r>
              <w:rPr>
                <w:rFonts w:ascii="Times New Roman" w:eastAsia="Times New Roman" w:hAnsi="Times New Roman" w:cs="Times New Roman"/>
                <w:i/>
              </w:rPr>
              <w:t>Negative emotions</w:t>
            </w:r>
          </w:p>
        </w:tc>
        <w:tc>
          <w:tcPr>
            <w:tcW w:w="1325" w:type="dxa"/>
            <w:tcBorders>
              <w:top w:val="single" w:sz="18" w:space="0" w:color="000001"/>
              <w:bottom w:val="single" w:sz="18" w:space="0" w:color="000001"/>
            </w:tcBorders>
            <w:shd w:val="clear" w:color="auto" w:fill="auto"/>
          </w:tcPr>
          <w:p w14:paraId="5FD0A965"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621" w:type="dxa"/>
            <w:tcBorders>
              <w:top w:val="single" w:sz="18" w:space="0" w:color="000001"/>
              <w:bottom w:val="single" w:sz="18" w:space="0" w:color="000001"/>
            </w:tcBorders>
            <w:shd w:val="clear" w:color="auto" w:fill="auto"/>
          </w:tcPr>
          <w:p w14:paraId="62FF7190"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740" w:type="dxa"/>
            <w:tcBorders>
              <w:top w:val="single" w:sz="18" w:space="0" w:color="000001"/>
              <w:bottom w:val="single" w:sz="18" w:space="0" w:color="000001"/>
            </w:tcBorders>
            <w:shd w:val="clear" w:color="auto" w:fill="auto"/>
          </w:tcPr>
          <w:p w14:paraId="7CB49466"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547" w:type="dxa"/>
            <w:tcBorders>
              <w:top w:val="single" w:sz="18" w:space="0" w:color="000001"/>
              <w:bottom w:val="single" w:sz="18" w:space="0" w:color="000001"/>
            </w:tcBorders>
            <w:shd w:val="clear" w:color="auto" w:fill="auto"/>
          </w:tcPr>
          <w:p w14:paraId="36AE0D42" w14:textId="77777777" w:rsidR="0088715E" w:rsidRDefault="000D7F03">
            <w:pPr>
              <w:pStyle w:val="LO-normal"/>
              <w:spacing w:line="480" w:lineRule="auto"/>
              <w:jc w:val="right"/>
            </w:pPr>
            <w:r>
              <w:rPr>
                <w:rFonts w:ascii="Times New Roman" w:eastAsia="Times New Roman" w:hAnsi="Times New Roman" w:cs="Times New Roman"/>
              </w:rPr>
              <w:t xml:space="preserve"> </w:t>
            </w:r>
          </w:p>
        </w:tc>
      </w:tr>
      <w:tr w:rsidR="0088715E" w14:paraId="3DAFB22D" w14:textId="77777777">
        <w:tc>
          <w:tcPr>
            <w:tcW w:w="2617" w:type="dxa"/>
            <w:tcBorders>
              <w:top w:val="single" w:sz="18" w:space="0" w:color="000001"/>
              <w:bottom w:val="single" w:sz="18" w:space="0" w:color="000001"/>
            </w:tcBorders>
            <w:shd w:val="clear" w:color="auto" w:fill="auto"/>
          </w:tcPr>
          <w:p w14:paraId="72878F90" w14:textId="77777777" w:rsidR="0088715E" w:rsidRDefault="000D7F03">
            <w:pPr>
              <w:pStyle w:val="LO-normal"/>
              <w:spacing w:line="480" w:lineRule="auto"/>
            </w:pPr>
            <w:r>
              <w:rPr>
                <w:rFonts w:ascii="Times New Roman" w:eastAsia="Times New Roman" w:hAnsi="Times New Roman" w:cs="Times New Roman"/>
              </w:rPr>
              <w:t>Anger</w:t>
            </w:r>
          </w:p>
        </w:tc>
        <w:tc>
          <w:tcPr>
            <w:tcW w:w="1325" w:type="dxa"/>
            <w:tcBorders>
              <w:top w:val="single" w:sz="18" w:space="0" w:color="000001"/>
              <w:bottom w:val="single" w:sz="18" w:space="0" w:color="000001"/>
            </w:tcBorders>
            <w:shd w:val="clear" w:color="auto" w:fill="auto"/>
          </w:tcPr>
          <w:p w14:paraId="559B77C7" w14:textId="77777777" w:rsidR="0088715E" w:rsidRDefault="000D7F03">
            <w:pPr>
              <w:pStyle w:val="LO-normal"/>
              <w:spacing w:line="480" w:lineRule="auto"/>
              <w:jc w:val="right"/>
            </w:pPr>
            <w:r>
              <w:rPr>
                <w:rFonts w:ascii="Times New Roman" w:eastAsia="Times New Roman" w:hAnsi="Times New Roman" w:cs="Times New Roman"/>
              </w:rPr>
              <w:t>0.6%</w:t>
            </w:r>
          </w:p>
        </w:tc>
        <w:tc>
          <w:tcPr>
            <w:tcW w:w="1621" w:type="dxa"/>
            <w:tcBorders>
              <w:top w:val="single" w:sz="18" w:space="0" w:color="000001"/>
              <w:bottom w:val="single" w:sz="18" w:space="0" w:color="000001"/>
            </w:tcBorders>
            <w:shd w:val="clear" w:color="auto" w:fill="auto"/>
          </w:tcPr>
          <w:p w14:paraId="484EFFDC" w14:textId="77777777" w:rsidR="0088715E" w:rsidRDefault="000D7F03">
            <w:pPr>
              <w:pStyle w:val="LO-normal"/>
              <w:spacing w:line="480" w:lineRule="auto"/>
              <w:jc w:val="right"/>
            </w:pPr>
            <w:r>
              <w:rPr>
                <w:rFonts w:ascii="Times New Roman" w:eastAsia="Times New Roman" w:hAnsi="Times New Roman" w:cs="Times New Roman"/>
              </w:rPr>
              <w:t>0.5%</w:t>
            </w:r>
          </w:p>
        </w:tc>
        <w:tc>
          <w:tcPr>
            <w:tcW w:w="1740" w:type="dxa"/>
            <w:tcBorders>
              <w:top w:val="single" w:sz="18" w:space="0" w:color="000001"/>
              <w:bottom w:val="single" w:sz="18" w:space="0" w:color="000001"/>
            </w:tcBorders>
            <w:shd w:val="clear" w:color="auto" w:fill="auto"/>
          </w:tcPr>
          <w:p w14:paraId="19BA6A59" w14:textId="77777777" w:rsidR="0088715E" w:rsidRDefault="000D7F03">
            <w:pPr>
              <w:pStyle w:val="LO-normal"/>
              <w:spacing w:line="480" w:lineRule="auto"/>
              <w:jc w:val="right"/>
            </w:pPr>
            <w:r>
              <w:rPr>
                <w:rFonts w:ascii="Times New Roman" w:eastAsia="Times New Roman" w:hAnsi="Times New Roman" w:cs="Times New Roman"/>
              </w:rPr>
              <w:t>43.0%</w:t>
            </w:r>
          </w:p>
        </w:tc>
        <w:tc>
          <w:tcPr>
            <w:tcW w:w="1547" w:type="dxa"/>
            <w:tcBorders>
              <w:top w:val="single" w:sz="18" w:space="0" w:color="000001"/>
              <w:bottom w:val="single" w:sz="18" w:space="0" w:color="000001"/>
            </w:tcBorders>
            <w:shd w:val="clear" w:color="auto" w:fill="auto"/>
          </w:tcPr>
          <w:p w14:paraId="1F8EA07E" w14:textId="77777777" w:rsidR="0088715E" w:rsidRDefault="000D7F03">
            <w:pPr>
              <w:pStyle w:val="LO-normal"/>
              <w:spacing w:line="480" w:lineRule="auto"/>
              <w:jc w:val="right"/>
            </w:pPr>
            <w:r>
              <w:rPr>
                <w:rFonts w:ascii="Times New Roman" w:eastAsia="Times New Roman" w:hAnsi="Times New Roman" w:cs="Times New Roman"/>
              </w:rPr>
              <w:t>46.6%</w:t>
            </w:r>
          </w:p>
        </w:tc>
      </w:tr>
      <w:tr w:rsidR="0088715E" w14:paraId="692CF529" w14:textId="77777777">
        <w:tc>
          <w:tcPr>
            <w:tcW w:w="2617" w:type="dxa"/>
            <w:tcBorders>
              <w:top w:val="single" w:sz="18" w:space="0" w:color="000001"/>
              <w:bottom w:val="single" w:sz="18" w:space="0" w:color="000001"/>
            </w:tcBorders>
            <w:shd w:val="clear" w:color="auto" w:fill="auto"/>
          </w:tcPr>
          <w:p w14:paraId="18534F3A" w14:textId="77777777" w:rsidR="0088715E" w:rsidRDefault="000D7F03">
            <w:pPr>
              <w:pStyle w:val="LO-normal"/>
              <w:spacing w:line="480" w:lineRule="auto"/>
            </w:pPr>
            <w:r>
              <w:rPr>
                <w:rFonts w:ascii="Times New Roman" w:eastAsia="Times New Roman" w:hAnsi="Times New Roman" w:cs="Times New Roman"/>
              </w:rPr>
              <w:t>Fear</w:t>
            </w:r>
          </w:p>
        </w:tc>
        <w:tc>
          <w:tcPr>
            <w:tcW w:w="1325" w:type="dxa"/>
            <w:tcBorders>
              <w:top w:val="single" w:sz="18" w:space="0" w:color="000001"/>
              <w:bottom w:val="single" w:sz="18" w:space="0" w:color="000001"/>
            </w:tcBorders>
            <w:shd w:val="clear" w:color="auto" w:fill="auto"/>
          </w:tcPr>
          <w:p w14:paraId="4F13269B" w14:textId="77777777" w:rsidR="0088715E" w:rsidRDefault="000D7F03">
            <w:pPr>
              <w:pStyle w:val="LO-normal"/>
              <w:spacing w:line="480" w:lineRule="auto"/>
              <w:jc w:val="right"/>
            </w:pPr>
            <w:r>
              <w:rPr>
                <w:rFonts w:ascii="Times New Roman" w:eastAsia="Times New Roman" w:hAnsi="Times New Roman" w:cs="Times New Roman"/>
              </w:rPr>
              <w:t>1.2%</w:t>
            </w:r>
          </w:p>
        </w:tc>
        <w:tc>
          <w:tcPr>
            <w:tcW w:w="1621" w:type="dxa"/>
            <w:tcBorders>
              <w:top w:val="single" w:sz="18" w:space="0" w:color="000001"/>
              <w:bottom w:val="single" w:sz="18" w:space="0" w:color="000001"/>
            </w:tcBorders>
            <w:shd w:val="clear" w:color="auto" w:fill="auto"/>
          </w:tcPr>
          <w:p w14:paraId="2CBCED8A" w14:textId="77777777" w:rsidR="0088715E" w:rsidRDefault="000D7F03">
            <w:pPr>
              <w:pStyle w:val="LO-normal"/>
              <w:spacing w:line="480" w:lineRule="auto"/>
              <w:jc w:val="right"/>
            </w:pPr>
            <w:r>
              <w:rPr>
                <w:rFonts w:ascii="Times New Roman" w:eastAsia="Times New Roman" w:hAnsi="Times New Roman" w:cs="Times New Roman"/>
              </w:rPr>
              <w:t>3.7%</w:t>
            </w:r>
          </w:p>
        </w:tc>
        <w:tc>
          <w:tcPr>
            <w:tcW w:w="1740" w:type="dxa"/>
            <w:tcBorders>
              <w:top w:val="single" w:sz="18" w:space="0" w:color="000001"/>
              <w:bottom w:val="single" w:sz="18" w:space="0" w:color="000001"/>
            </w:tcBorders>
            <w:shd w:val="clear" w:color="auto" w:fill="auto"/>
          </w:tcPr>
          <w:p w14:paraId="66F189D1" w14:textId="77777777" w:rsidR="0088715E" w:rsidRDefault="000D7F03">
            <w:pPr>
              <w:pStyle w:val="LO-normal"/>
              <w:spacing w:line="480" w:lineRule="auto"/>
              <w:jc w:val="right"/>
            </w:pPr>
            <w:r>
              <w:rPr>
                <w:rFonts w:ascii="Times New Roman" w:eastAsia="Times New Roman" w:hAnsi="Times New Roman" w:cs="Times New Roman"/>
              </w:rPr>
              <w:t>2.3%</w:t>
            </w:r>
          </w:p>
        </w:tc>
        <w:tc>
          <w:tcPr>
            <w:tcW w:w="1547" w:type="dxa"/>
            <w:tcBorders>
              <w:top w:val="single" w:sz="18" w:space="0" w:color="000001"/>
              <w:bottom w:val="single" w:sz="18" w:space="0" w:color="000001"/>
            </w:tcBorders>
            <w:shd w:val="clear" w:color="auto" w:fill="auto"/>
          </w:tcPr>
          <w:p w14:paraId="5B410A17" w14:textId="77777777" w:rsidR="0088715E" w:rsidRDefault="000D7F03">
            <w:pPr>
              <w:pStyle w:val="LO-normal"/>
              <w:spacing w:line="480" w:lineRule="auto"/>
              <w:jc w:val="right"/>
            </w:pPr>
            <w:r>
              <w:rPr>
                <w:rFonts w:ascii="Times New Roman" w:eastAsia="Times New Roman" w:hAnsi="Times New Roman" w:cs="Times New Roman"/>
              </w:rPr>
              <w:t>2.4%</w:t>
            </w:r>
          </w:p>
        </w:tc>
      </w:tr>
      <w:tr w:rsidR="0088715E" w14:paraId="47DB59E6" w14:textId="77777777">
        <w:tc>
          <w:tcPr>
            <w:tcW w:w="2617" w:type="dxa"/>
            <w:tcBorders>
              <w:top w:val="single" w:sz="18" w:space="0" w:color="000001"/>
              <w:bottom w:val="single" w:sz="18" w:space="0" w:color="000001"/>
            </w:tcBorders>
            <w:shd w:val="clear" w:color="auto" w:fill="auto"/>
          </w:tcPr>
          <w:p w14:paraId="7CC619CE" w14:textId="77777777" w:rsidR="0088715E" w:rsidRDefault="000D7F03">
            <w:pPr>
              <w:pStyle w:val="LO-normal"/>
              <w:spacing w:line="480" w:lineRule="auto"/>
            </w:pPr>
            <w:r>
              <w:rPr>
                <w:rFonts w:ascii="Times New Roman" w:eastAsia="Times New Roman" w:hAnsi="Times New Roman" w:cs="Times New Roman"/>
              </w:rPr>
              <w:t>Sadness</w:t>
            </w:r>
          </w:p>
        </w:tc>
        <w:tc>
          <w:tcPr>
            <w:tcW w:w="1325" w:type="dxa"/>
            <w:tcBorders>
              <w:top w:val="single" w:sz="18" w:space="0" w:color="000001"/>
              <w:bottom w:val="single" w:sz="18" w:space="0" w:color="000001"/>
            </w:tcBorders>
            <w:shd w:val="clear" w:color="auto" w:fill="auto"/>
          </w:tcPr>
          <w:p w14:paraId="56D8F3F6" w14:textId="77777777" w:rsidR="0088715E" w:rsidRDefault="000D7F03">
            <w:pPr>
              <w:pStyle w:val="LO-normal"/>
              <w:spacing w:line="480" w:lineRule="auto"/>
              <w:jc w:val="right"/>
            </w:pPr>
            <w:r>
              <w:rPr>
                <w:rFonts w:ascii="Times New Roman" w:eastAsia="Times New Roman" w:hAnsi="Times New Roman" w:cs="Times New Roman"/>
              </w:rPr>
              <w:t>0.1%</w:t>
            </w:r>
          </w:p>
        </w:tc>
        <w:tc>
          <w:tcPr>
            <w:tcW w:w="1621" w:type="dxa"/>
            <w:tcBorders>
              <w:top w:val="single" w:sz="18" w:space="0" w:color="000001"/>
              <w:bottom w:val="single" w:sz="18" w:space="0" w:color="000001"/>
            </w:tcBorders>
            <w:shd w:val="clear" w:color="auto" w:fill="auto"/>
          </w:tcPr>
          <w:p w14:paraId="5C141595" w14:textId="77777777" w:rsidR="0088715E" w:rsidRDefault="000D7F03">
            <w:pPr>
              <w:pStyle w:val="LO-normal"/>
              <w:spacing w:line="480" w:lineRule="auto"/>
              <w:jc w:val="right"/>
            </w:pPr>
            <w:r>
              <w:rPr>
                <w:rFonts w:ascii="Times New Roman" w:eastAsia="Times New Roman" w:hAnsi="Times New Roman" w:cs="Times New Roman"/>
              </w:rPr>
              <w:t>0.7%</w:t>
            </w:r>
          </w:p>
        </w:tc>
        <w:tc>
          <w:tcPr>
            <w:tcW w:w="1740" w:type="dxa"/>
            <w:tcBorders>
              <w:top w:val="single" w:sz="18" w:space="0" w:color="000001"/>
              <w:bottom w:val="single" w:sz="18" w:space="0" w:color="000001"/>
            </w:tcBorders>
            <w:shd w:val="clear" w:color="auto" w:fill="auto"/>
          </w:tcPr>
          <w:p w14:paraId="098CE094" w14:textId="77777777" w:rsidR="0088715E" w:rsidRDefault="000D7F03">
            <w:pPr>
              <w:pStyle w:val="LO-normal"/>
              <w:spacing w:line="480" w:lineRule="auto"/>
              <w:jc w:val="right"/>
            </w:pPr>
            <w:r>
              <w:rPr>
                <w:rFonts w:ascii="Times New Roman" w:eastAsia="Times New Roman" w:hAnsi="Times New Roman" w:cs="Times New Roman"/>
              </w:rPr>
              <w:t>5.2%</w:t>
            </w:r>
          </w:p>
        </w:tc>
        <w:tc>
          <w:tcPr>
            <w:tcW w:w="1547" w:type="dxa"/>
            <w:tcBorders>
              <w:top w:val="single" w:sz="18" w:space="0" w:color="000001"/>
              <w:bottom w:val="single" w:sz="18" w:space="0" w:color="000001"/>
            </w:tcBorders>
            <w:shd w:val="clear" w:color="auto" w:fill="auto"/>
          </w:tcPr>
          <w:p w14:paraId="7C90535F" w14:textId="77777777" w:rsidR="0088715E" w:rsidRDefault="000D7F03">
            <w:pPr>
              <w:pStyle w:val="LO-normal"/>
              <w:spacing w:line="480" w:lineRule="auto"/>
              <w:jc w:val="right"/>
            </w:pPr>
            <w:r>
              <w:rPr>
                <w:rFonts w:ascii="Times New Roman" w:eastAsia="Times New Roman" w:hAnsi="Times New Roman" w:cs="Times New Roman"/>
              </w:rPr>
              <w:t>2.2%</w:t>
            </w:r>
          </w:p>
        </w:tc>
      </w:tr>
      <w:tr w:rsidR="0088715E" w14:paraId="17B920E3" w14:textId="77777777">
        <w:tc>
          <w:tcPr>
            <w:tcW w:w="2617" w:type="dxa"/>
            <w:tcBorders>
              <w:top w:val="single" w:sz="18" w:space="0" w:color="000001"/>
              <w:bottom w:val="single" w:sz="18" w:space="0" w:color="000001"/>
            </w:tcBorders>
            <w:shd w:val="clear" w:color="auto" w:fill="auto"/>
          </w:tcPr>
          <w:p w14:paraId="4514A618" w14:textId="77777777" w:rsidR="0088715E" w:rsidRDefault="000D7F03">
            <w:pPr>
              <w:pStyle w:val="LO-normal"/>
              <w:spacing w:line="480" w:lineRule="auto"/>
            </w:pPr>
            <w:r>
              <w:rPr>
                <w:rFonts w:ascii="Times New Roman" w:eastAsia="Times New Roman" w:hAnsi="Times New Roman" w:cs="Times New Roman"/>
              </w:rPr>
              <w:t>Contempt</w:t>
            </w:r>
          </w:p>
        </w:tc>
        <w:tc>
          <w:tcPr>
            <w:tcW w:w="1325" w:type="dxa"/>
            <w:tcBorders>
              <w:top w:val="single" w:sz="18" w:space="0" w:color="000001"/>
              <w:bottom w:val="single" w:sz="18" w:space="0" w:color="000001"/>
            </w:tcBorders>
            <w:shd w:val="clear" w:color="auto" w:fill="auto"/>
          </w:tcPr>
          <w:p w14:paraId="4434C2E1" w14:textId="77777777" w:rsidR="0088715E" w:rsidRDefault="000D7F03">
            <w:pPr>
              <w:pStyle w:val="LO-normal"/>
              <w:spacing w:line="480" w:lineRule="auto"/>
              <w:jc w:val="right"/>
            </w:pPr>
            <w:r>
              <w:rPr>
                <w:rFonts w:ascii="Times New Roman" w:eastAsia="Times New Roman" w:hAnsi="Times New Roman" w:cs="Times New Roman"/>
              </w:rPr>
              <w:t>0%</w:t>
            </w:r>
          </w:p>
        </w:tc>
        <w:tc>
          <w:tcPr>
            <w:tcW w:w="1621" w:type="dxa"/>
            <w:tcBorders>
              <w:top w:val="single" w:sz="18" w:space="0" w:color="000001"/>
              <w:bottom w:val="single" w:sz="18" w:space="0" w:color="000001"/>
            </w:tcBorders>
            <w:shd w:val="clear" w:color="auto" w:fill="auto"/>
          </w:tcPr>
          <w:p w14:paraId="37251B9D" w14:textId="77777777" w:rsidR="0088715E" w:rsidRDefault="000D7F03">
            <w:pPr>
              <w:pStyle w:val="LO-normal"/>
              <w:spacing w:line="480" w:lineRule="auto"/>
              <w:jc w:val="right"/>
            </w:pPr>
            <w:r>
              <w:rPr>
                <w:rFonts w:ascii="Times New Roman" w:eastAsia="Times New Roman" w:hAnsi="Times New Roman" w:cs="Times New Roman"/>
              </w:rPr>
              <w:t>3.0%</w:t>
            </w:r>
          </w:p>
        </w:tc>
        <w:tc>
          <w:tcPr>
            <w:tcW w:w="1740" w:type="dxa"/>
            <w:tcBorders>
              <w:top w:val="single" w:sz="18" w:space="0" w:color="000001"/>
              <w:bottom w:val="single" w:sz="18" w:space="0" w:color="000001"/>
            </w:tcBorders>
            <w:shd w:val="clear" w:color="auto" w:fill="auto"/>
          </w:tcPr>
          <w:p w14:paraId="25A122C3" w14:textId="77777777" w:rsidR="0088715E" w:rsidRDefault="000D7F03">
            <w:pPr>
              <w:pStyle w:val="LO-normal"/>
              <w:spacing w:line="480" w:lineRule="auto"/>
              <w:jc w:val="right"/>
            </w:pPr>
            <w:r>
              <w:rPr>
                <w:rFonts w:ascii="Times New Roman" w:eastAsia="Times New Roman" w:hAnsi="Times New Roman" w:cs="Times New Roman"/>
              </w:rPr>
              <w:t>1.1%</w:t>
            </w:r>
          </w:p>
        </w:tc>
        <w:tc>
          <w:tcPr>
            <w:tcW w:w="1547" w:type="dxa"/>
            <w:tcBorders>
              <w:top w:val="single" w:sz="18" w:space="0" w:color="000001"/>
              <w:bottom w:val="single" w:sz="18" w:space="0" w:color="000001"/>
            </w:tcBorders>
            <w:shd w:val="clear" w:color="auto" w:fill="auto"/>
          </w:tcPr>
          <w:p w14:paraId="31BF6CAE" w14:textId="77777777" w:rsidR="0088715E" w:rsidRDefault="000D7F03">
            <w:pPr>
              <w:pStyle w:val="LO-normal"/>
              <w:spacing w:line="480" w:lineRule="auto"/>
              <w:jc w:val="right"/>
            </w:pPr>
            <w:r>
              <w:rPr>
                <w:rFonts w:ascii="Times New Roman" w:eastAsia="Times New Roman" w:hAnsi="Times New Roman" w:cs="Times New Roman"/>
              </w:rPr>
              <w:t>4.1%</w:t>
            </w:r>
          </w:p>
        </w:tc>
      </w:tr>
      <w:tr w:rsidR="0088715E" w14:paraId="3633896C" w14:textId="77777777">
        <w:tc>
          <w:tcPr>
            <w:tcW w:w="2617" w:type="dxa"/>
            <w:tcBorders>
              <w:top w:val="single" w:sz="18" w:space="0" w:color="000001"/>
              <w:bottom w:val="single" w:sz="18" w:space="0" w:color="000001"/>
            </w:tcBorders>
            <w:shd w:val="clear" w:color="auto" w:fill="auto"/>
          </w:tcPr>
          <w:p w14:paraId="342F577E" w14:textId="77777777" w:rsidR="0088715E" w:rsidRDefault="000D7F03">
            <w:pPr>
              <w:pStyle w:val="LO-normal"/>
              <w:spacing w:line="480" w:lineRule="auto"/>
            </w:pPr>
            <w:r>
              <w:rPr>
                <w:rFonts w:ascii="Times New Roman" w:eastAsia="Times New Roman" w:hAnsi="Times New Roman" w:cs="Times New Roman"/>
              </w:rPr>
              <w:t>Disgust</w:t>
            </w:r>
          </w:p>
        </w:tc>
        <w:tc>
          <w:tcPr>
            <w:tcW w:w="1325" w:type="dxa"/>
            <w:tcBorders>
              <w:top w:val="single" w:sz="18" w:space="0" w:color="000001"/>
              <w:bottom w:val="single" w:sz="18" w:space="0" w:color="000001"/>
            </w:tcBorders>
            <w:shd w:val="clear" w:color="auto" w:fill="auto"/>
          </w:tcPr>
          <w:p w14:paraId="173C4B00" w14:textId="77777777" w:rsidR="0088715E" w:rsidRDefault="000D7F03">
            <w:pPr>
              <w:pStyle w:val="LO-normal"/>
              <w:spacing w:line="480" w:lineRule="auto"/>
              <w:jc w:val="right"/>
            </w:pPr>
            <w:r>
              <w:rPr>
                <w:rFonts w:ascii="Times New Roman" w:eastAsia="Times New Roman" w:hAnsi="Times New Roman" w:cs="Times New Roman"/>
              </w:rPr>
              <w:t>0%</w:t>
            </w:r>
          </w:p>
        </w:tc>
        <w:tc>
          <w:tcPr>
            <w:tcW w:w="1621" w:type="dxa"/>
            <w:tcBorders>
              <w:top w:val="single" w:sz="18" w:space="0" w:color="000001"/>
              <w:bottom w:val="single" w:sz="18" w:space="0" w:color="000001"/>
            </w:tcBorders>
            <w:shd w:val="clear" w:color="auto" w:fill="auto"/>
          </w:tcPr>
          <w:p w14:paraId="7F160AC0" w14:textId="77777777" w:rsidR="0088715E" w:rsidRDefault="000D7F03">
            <w:pPr>
              <w:pStyle w:val="LO-normal"/>
              <w:spacing w:line="480" w:lineRule="auto"/>
              <w:jc w:val="right"/>
            </w:pPr>
            <w:r>
              <w:rPr>
                <w:rFonts w:ascii="Times New Roman" w:eastAsia="Times New Roman" w:hAnsi="Times New Roman" w:cs="Times New Roman"/>
              </w:rPr>
              <w:t>0.2%</w:t>
            </w:r>
          </w:p>
        </w:tc>
        <w:tc>
          <w:tcPr>
            <w:tcW w:w="1740" w:type="dxa"/>
            <w:tcBorders>
              <w:top w:val="single" w:sz="18" w:space="0" w:color="000001"/>
              <w:bottom w:val="single" w:sz="18" w:space="0" w:color="000001"/>
            </w:tcBorders>
            <w:shd w:val="clear" w:color="auto" w:fill="auto"/>
          </w:tcPr>
          <w:p w14:paraId="0BA75A18" w14:textId="77777777" w:rsidR="0088715E" w:rsidRDefault="000D7F03">
            <w:pPr>
              <w:pStyle w:val="LO-normal"/>
              <w:spacing w:line="480" w:lineRule="auto"/>
              <w:jc w:val="right"/>
            </w:pPr>
            <w:r>
              <w:rPr>
                <w:rFonts w:ascii="Times New Roman" w:eastAsia="Times New Roman" w:hAnsi="Times New Roman" w:cs="Times New Roman"/>
              </w:rPr>
              <w:t>1.0%</w:t>
            </w:r>
          </w:p>
        </w:tc>
        <w:tc>
          <w:tcPr>
            <w:tcW w:w="1547" w:type="dxa"/>
            <w:tcBorders>
              <w:top w:val="single" w:sz="18" w:space="0" w:color="000001"/>
              <w:bottom w:val="single" w:sz="18" w:space="0" w:color="000001"/>
            </w:tcBorders>
            <w:shd w:val="clear" w:color="auto" w:fill="auto"/>
          </w:tcPr>
          <w:p w14:paraId="2E380564" w14:textId="77777777" w:rsidR="0088715E" w:rsidRDefault="000D7F03">
            <w:pPr>
              <w:pStyle w:val="LO-normal"/>
              <w:spacing w:line="480" w:lineRule="auto"/>
              <w:jc w:val="right"/>
            </w:pPr>
            <w:r>
              <w:rPr>
                <w:rFonts w:ascii="Times New Roman" w:eastAsia="Times New Roman" w:hAnsi="Times New Roman" w:cs="Times New Roman"/>
              </w:rPr>
              <w:t>7.5%</w:t>
            </w:r>
          </w:p>
        </w:tc>
      </w:tr>
      <w:tr w:rsidR="0088715E" w14:paraId="2CE00DDE" w14:textId="77777777">
        <w:tc>
          <w:tcPr>
            <w:tcW w:w="2617" w:type="dxa"/>
            <w:tcBorders>
              <w:top w:val="single" w:sz="18" w:space="0" w:color="000001"/>
              <w:bottom w:val="single" w:sz="18" w:space="0" w:color="000001"/>
            </w:tcBorders>
            <w:shd w:val="clear" w:color="auto" w:fill="auto"/>
          </w:tcPr>
          <w:p w14:paraId="722BC1A2" w14:textId="77777777" w:rsidR="0088715E" w:rsidRDefault="000D7F03">
            <w:pPr>
              <w:pStyle w:val="LO-normal"/>
              <w:spacing w:line="480" w:lineRule="auto"/>
            </w:pPr>
            <w:r>
              <w:rPr>
                <w:rFonts w:ascii="Times New Roman" w:eastAsia="Times New Roman" w:hAnsi="Times New Roman" w:cs="Times New Roman"/>
              </w:rPr>
              <w:t>Generic Bad</w:t>
            </w:r>
          </w:p>
        </w:tc>
        <w:tc>
          <w:tcPr>
            <w:tcW w:w="1325" w:type="dxa"/>
            <w:tcBorders>
              <w:top w:val="single" w:sz="18" w:space="0" w:color="000001"/>
              <w:bottom w:val="single" w:sz="18" w:space="0" w:color="000001"/>
            </w:tcBorders>
            <w:shd w:val="clear" w:color="auto" w:fill="auto"/>
          </w:tcPr>
          <w:p w14:paraId="13B0560C" w14:textId="77777777" w:rsidR="0088715E" w:rsidRDefault="000D7F03">
            <w:pPr>
              <w:pStyle w:val="LO-normal"/>
              <w:spacing w:line="480" w:lineRule="auto"/>
              <w:jc w:val="right"/>
            </w:pPr>
            <w:r>
              <w:rPr>
                <w:rFonts w:ascii="Times New Roman" w:eastAsia="Times New Roman" w:hAnsi="Times New Roman" w:cs="Times New Roman"/>
              </w:rPr>
              <w:t>3.6%</w:t>
            </w:r>
          </w:p>
        </w:tc>
        <w:tc>
          <w:tcPr>
            <w:tcW w:w="1621" w:type="dxa"/>
            <w:tcBorders>
              <w:top w:val="single" w:sz="18" w:space="0" w:color="000001"/>
              <w:bottom w:val="single" w:sz="18" w:space="0" w:color="000001"/>
            </w:tcBorders>
            <w:shd w:val="clear" w:color="auto" w:fill="auto"/>
          </w:tcPr>
          <w:p w14:paraId="6EE1B6F0" w14:textId="77777777" w:rsidR="0088715E" w:rsidRDefault="000D7F03">
            <w:pPr>
              <w:pStyle w:val="LO-normal"/>
              <w:spacing w:line="480" w:lineRule="auto"/>
              <w:jc w:val="right"/>
            </w:pPr>
            <w:r>
              <w:rPr>
                <w:rFonts w:ascii="Times New Roman" w:eastAsia="Times New Roman" w:hAnsi="Times New Roman" w:cs="Times New Roman"/>
              </w:rPr>
              <w:t>8.6%</w:t>
            </w:r>
          </w:p>
        </w:tc>
        <w:tc>
          <w:tcPr>
            <w:tcW w:w="1740" w:type="dxa"/>
            <w:tcBorders>
              <w:top w:val="single" w:sz="18" w:space="0" w:color="000001"/>
              <w:bottom w:val="single" w:sz="18" w:space="0" w:color="000001"/>
            </w:tcBorders>
            <w:shd w:val="clear" w:color="auto" w:fill="auto"/>
          </w:tcPr>
          <w:p w14:paraId="6434184F" w14:textId="77777777" w:rsidR="0088715E" w:rsidRDefault="000D7F03">
            <w:pPr>
              <w:pStyle w:val="LO-normal"/>
              <w:spacing w:line="480" w:lineRule="auto"/>
              <w:jc w:val="right"/>
            </w:pPr>
            <w:r>
              <w:rPr>
                <w:rFonts w:ascii="Times New Roman" w:eastAsia="Times New Roman" w:hAnsi="Times New Roman" w:cs="Times New Roman"/>
              </w:rPr>
              <w:t>20.4%</w:t>
            </w:r>
          </w:p>
        </w:tc>
        <w:tc>
          <w:tcPr>
            <w:tcW w:w="1547" w:type="dxa"/>
            <w:tcBorders>
              <w:top w:val="single" w:sz="18" w:space="0" w:color="000001"/>
              <w:bottom w:val="single" w:sz="18" w:space="0" w:color="000001"/>
            </w:tcBorders>
            <w:shd w:val="clear" w:color="auto" w:fill="auto"/>
          </w:tcPr>
          <w:p w14:paraId="3D958A1B" w14:textId="77777777" w:rsidR="0088715E" w:rsidRDefault="000D7F03">
            <w:pPr>
              <w:pStyle w:val="LO-normal"/>
              <w:spacing w:line="480" w:lineRule="auto"/>
              <w:jc w:val="right"/>
            </w:pPr>
            <w:r>
              <w:rPr>
                <w:rFonts w:ascii="Times New Roman" w:eastAsia="Times New Roman" w:hAnsi="Times New Roman" w:cs="Times New Roman"/>
              </w:rPr>
              <w:t>21.1%</w:t>
            </w:r>
          </w:p>
        </w:tc>
      </w:tr>
      <w:tr w:rsidR="0088715E" w14:paraId="3CE2F447" w14:textId="77777777">
        <w:tc>
          <w:tcPr>
            <w:tcW w:w="2617" w:type="dxa"/>
            <w:tcBorders>
              <w:top w:val="single" w:sz="8" w:space="0" w:color="000001"/>
              <w:bottom w:val="single" w:sz="18" w:space="0" w:color="000001"/>
            </w:tcBorders>
            <w:shd w:val="clear" w:color="auto" w:fill="auto"/>
          </w:tcPr>
          <w:p w14:paraId="2A80D23E" w14:textId="77777777" w:rsidR="0088715E" w:rsidRDefault="000D7F03">
            <w:pPr>
              <w:pStyle w:val="LO-normal"/>
              <w:spacing w:line="480" w:lineRule="auto"/>
            </w:pPr>
            <w:r>
              <w:rPr>
                <w:rFonts w:ascii="Times New Roman" w:eastAsia="Times New Roman" w:hAnsi="Times New Roman" w:cs="Times New Roman"/>
                <w:i/>
                <w:lang w:eastAsia="ko-KR"/>
              </w:rPr>
              <w:t>Other</w:t>
            </w:r>
            <w:r>
              <w:rPr>
                <w:rFonts w:ascii="Times New Roman" w:eastAsia="Times New Roman" w:hAnsi="Times New Roman" w:cs="Times New Roman"/>
                <w:i/>
              </w:rPr>
              <w:t xml:space="preserve"> Emotions</w:t>
            </w:r>
          </w:p>
        </w:tc>
        <w:tc>
          <w:tcPr>
            <w:tcW w:w="1325" w:type="dxa"/>
            <w:tcBorders>
              <w:top w:val="single" w:sz="8" w:space="0" w:color="000001"/>
              <w:bottom w:val="single" w:sz="18" w:space="0" w:color="000001"/>
            </w:tcBorders>
            <w:shd w:val="clear" w:color="auto" w:fill="auto"/>
          </w:tcPr>
          <w:p w14:paraId="2B0E7123"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621" w:type="dxa"/>
            <w:tcBorders>
              <w:top w:val="single" w:sz="8" w:space="0" w:color="000001"/>
              <w:bottom w:val="single" w:sz="18" w:space="0" w:color="000001"/>
            </w:tcBorders>
            <w:shd w:val="clear" w:color="auto" w:fill="auto"/>
          </w:tcPr>
          <w:p w14:paraId="641712AC"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740" w:type="dxa"/>
            <w:tcBorders>
              <w:top w:val="single" w:sz="8" w:space="0" w:color="000001"/>
              <w:bottom w:val="single" w:sz="18" w:space="0" w:color="000001"/>
            </w:tcBorders>
            <w:shd w:val="clear" w:color="auto" w:fill="auto"/>
          </w:tcPr>
          <w:p w14:paraId="64342AD9"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547" w:type="dxa"/>
            <w:tcBorders>
              <w:top w:val="single" w:sz="8" w:space="0" w:color="000001"/>
              <w:bottom w:val="single" w:sz="18" w:space="0" w:color="000001"/>
            </w:tcBorders>
            <w:shd w:val="clear" w:color="auto" w:fill="auto"/>
          </w:tcPr>
          <w:p w14:paraId="405CA2EB" w14:textId="77777777" w:rsidR="0088715E" w:rsidRDefault="000D7F03">
            <w:pPr>
              <w:pStyle w:val="LO-normal"/>
              <w:spacing w:line="480" w:lineRule="auto"/>
              <w:jc w:val="right"/>
            </w:pPr>
            <w:r>
              <w:rPr>
                <w:rFonts w:ascii="Times New Roman" w:eastAsia="Times New Roman" w:hAnsi="Times New Roman" w:cs="Times New Roman"/>
              </w:rPr>
              <w:t xml:space="preserve"> </w:t>
            </w:r>
          </w:p>
        </w:tc>
      </w:tr>
      <w:tr w:rsidR="0088715E" w14:paraId="64F4B335" w14:textId="77777777">
        <w:tc>
          <w:tcPr>
            <w:tcW w:w="2617" w:type="dxa"/>
            <w:tcBorders>
              <w:top w:val="single" w:sz="18" w:space="0" w:color="000001"/>
              <w:bottom w:val="single" w:sz="18" w:space="0" w:color="000001"/>
            </w:tcBorders>
            <w:shd w:val="clear" w:color="auto" w:fill="auto"/>
          </w:tcPr>
          <w:p w14:paraId="69C218A3" w14:textId="77777777" w:rsidR="0088715E" w:rsidRDefault="000D7F03">
            <w:pPr>
              <w:pStyle w:val="LO-normal"/>
              <w:spacing w:line="480" w:lineRule="auto"/>
            </w:pPr>
            <w:r>
              <w:rPr>
                <w:rFonts w:ascii="Times New Roman" w:eastAsia="Times New Roman" w:hAnsi="Times New Roman" w:cs="Times New Roman"/>
              </w:rPr>
              <w:t>Surprise</w:t>
            </w:r>
          </w:p>
        </w:tc>
        <w:tc>
          <w:tcPr>
            <w:tcW w:w="1325" w:type="dxa"/>
            <w:tcBorders>
              <w:top w:val="single" w:sz="18" w:space="0" w:color="000001"/>
              <w:bottom w:val="single" w:sz="18" w:space="0" w:color="000001"/>
            </w:tcBorders>
            <w:shd w:val="clear" w:color="auto" w:fill="auto"/>
          </w:tcPr>
          <w:p w14:paraId="5638250B" w14:textId="77777777" w:rsidR="0088715E" w:rsidRDefault="000D7F03">
            <w:pPr>
              <w:pStyle w:val="LO-normal"/>
              <w:spacing w:line="480" w:lineRule="auto"/>
              <w:jc w:val="right"/>
            </w:pPr>
            <w:r>
              <w:rPr>
                <w:rFonts w:ascii="Times New Roman" w:eastAsia="Times New Roman" w:hAnsi="Times New Roman" w:cs="Times New Roman"/>
              </w:rPr>
              <w:t>1.0%</w:t>
            </w:r>
          </w:p>
        </w:tc>
        <w:tc>
          <w:tcPr>
            <w:tcW w:w="1621" w:type="dxa"/>
            <w:tcBorders>
              <w:top w:val="single" w:sz="18" w:space="0" w:color="000001"/>
              <w:bottom w:val="single" w:sz="18" w:space="0" w:color="000001"/>
            </w:tcBorders>
            <w:shd w:val="clear" w:color="auto" w:fill="auto"/>
          </w:tcPr>
          <w:p w14:paraId="42F1EC31" w14:textId="77777777" w:rsidR="0088715E" w:rsidRDefault="000D7F03">
            <w:pPr>
              <w:pStyle w:val="LO-normal"/>
              <w:spacing w:line="480" w:lineRule="auto"/>
              <w:jc w:val="right"/>
            </w:pPr>
            <w:r>
              <w:rPr>
                <w:rFonts w:ascii="Times New Roman" w:eastAsia="Times New Roman" w:hAnsi="Times New Roman" w:cs="Times New Roman"/>
              </w:rPr>
              <w:t>1.9%</w:t>
            </w:r>
          </w:p>
        </w:tc>
        <w:tc>
          <w:tcPr>
            <w:tcW w:w="1740" w:type="dxa"/>
            <w:tcBorders>
              <w:top w:val="single" w:sz="18" w:space="0" w:color="000001"/>
              <w:bottom w:val="single" w:sz="18" w:space="0" w:color="000001"/>
            </w:tcBorders>
            <w:shd w:val="clear" w:color="auto" w:fill="auto"/>
          </w:tcPr>
          <w:p w14:paraId="55FEDB6E" w14:textId="77777777" w:rsidR="0088715E" w:rsidRDefault="000D7F03">
            <w:pPr>
              <w:pStyle w:val="LO-normal"/>
              <w:spacing w:line="480" w:lineRule="auto"/>
              <w:jc w:val="right"/>
            </w:pPr>
            <w:r>
              <w:rPr>
                <w:rFonts w:ascii="Times New Roman" w:eastAsia="Times New Roman" w:hAnsi="Times New Roman" w:cs="Times New Roman"/>
              </w:rPr>
              <w:t>2.4%</w:t>
            </w:r>
          </w:p>
        </w:tc>
        <w:tc>
          <w:tcPr>
            <w:tcW w:w="1547" w:type="dxa"/>
            <w:tcBorders>
              <w:top w:val="single" w:sz="18" w:space="0" w:color="000001"/>
              <w:bottom w:val="single" w:sz="18" w:space="0" w:color="000001"/>
            </w:tcBorders>
            <w:shd w:val="clear" w:color="auto" w:fill="auto"/>
          </w:tcPr>
          <w:p w14:paraId="2D34FDAD" w14:textId="77777777" w:rsidR="0088715E" w:rsidRDefault="000D7F03">
            <w:pPr>
              <w:pStyle w:val="LO-normal"/>
              <w:spacing w:line="480" w:lineRule="auto"/>
              <w:jc w:val="right"/>
            </w:pPr>
            <w:r>
              <w:rPr>
                <w:rFonts w:ascii="Times New Roman" w:eastAsia="Times New Roman" w:hAnsi="Times New Roman" w:cs="Times New Roman"/>
              </w:rPr>
              <w:t>2.9%</w:t>
            </w:r>
          </w:p>
        </w:tc>
      </w:tr>
      <w:tr w:rsidR="0088715E" w14:paraId="7928EFFD" w14:textId="77777777">
        <w:tc>
          <w:tcPr>
            <w:tcW w:w="2617" w:type="dxa"/>
            <w:tcBorders>
              <w:top w:val="single" w:sz="18" w:space="0" w:color="000001"/>
              <w:bottom w:val="single" w:sz="18" w:space="0" w:color="000001"/>
            </w:tcBorders>
            <w:shd w:val="clear" w:color="auto" w:fill="auto"/>
          </w:tcPr>
          <w:p w14:paraId="1A8BDE89" w14:textId="77777777" w:rsidR="0088715E" w:rsidRDefault="000D7F03">
            <w:pPr>
              <w:pStyle w:val="LO-normal"/>
              <w:spacing w:line="480" w:lineRule="auto"/>
            </w:pPr>
            <w:r>
              <w:rPr>
                <w:rFonts w:ascii="Times New Roman" w:eastAsia="Times New Roman" w:hAnsi="Times New Roman" w:cs="Times New Roman"/>
              </w:rPr>
              <w:t>Confusion</w:t>
            </w:r>
          </w:p>
        </w:tc>
        <w:tc>
          <w:tcPr>
            <w:tcW w:w="1325" w:type="dxa"/>
            <w:tcBorders>
              <w:top w:val="single" w:sz="18" w:space="0" w:color="000001"/>
              <w:bottom w:val="single" w:sz="18" w:space="0" w:color="000001"/>
            </w:tcBorders>
            <w:shd w:val="clear" w:color="auto" w:fill="auto"/>
          </w:tcPr>
          <w:p w14:paraId="02E4DEED" w14:textId="77777777" w:rsidR="0088715E" w:rsidRDefault="000D7F03">
            <w:pPr>
              <w:pStyle w:val="LO-normal"/>
              <w:spacing w:line="480" w:lineRule="auto"/>
              <w:jc w:val="right"/>
            </w:pPr>
            <w:r>
              <w:rPr>
                <w:rFonts w:ascii="Times New Roman" w:eastAsia="Times New Roman" w:hAnsi="Times New Roman" w:cs="Times New Roman"/>
              </w:rPr>
              <w:t>0.9%</w:t>
            </w:r>
          </w:p>
        </w:tc>
        <w:tc>
          <w:tcPr>
            <w:tcW w:w="1621" w:type="dxa"/>
            <w:tcBorders>
              <w:top w:val="single" w:sz="18" w:space="0" w:color="000001"/>
              <w:bottom w:val="single" w:sz="18" w:space="0" w:color="000001"/>
            </w:tcBorders>
            <w:shd w:val="clear" w:color="auto" w:fill="auto"/>
          </w:tcPr>
          <w:p w14:paraId="2148E392" w14:textId="77777777" w:rsidR="0088715E" w:rsidRDefault="000D7F03">
            <w:pPr>
              <w:pStyle w:val="LO-normal"/>
              <w:spacing w:line="480" w:lineRule="auto"/>
              <w:jc w:val="right"/>
            </w:pPr>
            <w:r>
              <w:rPr>
                <w:rFonts w:ascii="Times New Roman" w:eastAsia="Times New Roman" w:hAnsi="Times New Roman" w:cs="Times New Roman"/>
              </w:rPr>
              <w:t>1.2%</w:t>
            </w:r>
          </w:p>
        </w:tc>
        <w:tc>
          <w:tcPr>
            <w:tcW w:w="1740" w:type="dxa"/>
            <w:tcBorders>
              <w:top w:val="single" w:sz="18" w:space="0" w:color="000001"/>
              <w:bottom w:val="single" w:sz="18" w:space="0" w:color="000001"/>
            </w:tcBorders>
            <w:shd w:val="clear" w:color="auto" w:fill="auto"/>
          </w:tcPr>
          <w:p w14:paraId="044F17BC" w14:textId="77777777" w:rsidR="0088715E" w:rsidRDefault="000D7F03">
            <w:pPr>
              <w:pStyle w:val="LO-normal"/>
              <w:spacing w:line="480" w:lineRule="auto"/>
              <w:jc w:val="right"/>
            </w:pPr>
            <w:r>
              <w:rPr>
                <w:rFonts w:ascii="Times New Roman" w:eastAsia="Times New Roman" w:hAnsi="Times New Roman" w:cs="Times New Roman"/>
              </w:rPr>
              <w:t>12.8%</w:t>
            </w:r>
          </w:p>
        </w:tc>
        <w:tc>
          <w:tcPr>
            <w:tcW w:w="1547" w:type="dxa"/>
            <w:tcBorders>
              <w:top w:val="single" w:sz="18" w:space="0" w:color="000001"/>
              <w:bottom w:val="single" w:sz="18" w:space="0" w:color="000001"/>
            </w:tcBorders>
            <w:shd w:val="clear" w:color="auto" w:fill="auto"/>
          </w:tcPr>
          <w:p w14:paraId="694E3A8C" w14:textId="77777777" w:rsidR="0088715E" w:rsidRDefault="000D7F03">
            <w:pPr>
              <w:pStyle w:val="LO-normal"/>
              <w:spacing w:line="480" w:lineRule="auto"/>
              <w:jc w:val="right"/>
            </w:pPr>
            <w:r>
              <w:rPr>
                <w:rFonts w:ascii="Times New Roman" w:eastAsia="Times New Roman" w:hAnsi="Times New Roman" w:cs="Times New Roman"/>
              </w:rPr>
              <w:t>7.0%</w:t>
            </w:r>
          </w:p>
        </w:tc>
      </w:tr>
      <w:tr w:rsidR="0088715E" w14:paraId="6690C19D" w14:textId="77777777">
        <w:tc>
          <w:tcPr>
            <w:tcW w:w="2617" w:type="dxa"/>
            <w:tcBorders>
              <w:top w:val="single" w:sz="18" w:space="0" w:color="000001"/>
              <w:bottom w:val="single" w:sz="18" w:space="0" w:color="000001"/>
            </w:tcBorders>
            <w:shd w:val="clear" w:color="auto" w:fill="auto"/>
          </w:tcPr>
          <w:p w14:paraId="328BA2AA" w14:textId="77777777" w:rsidR="0088715E" w:rsidRDefault="000D7F03">
            <w:pPr>
              <w:pStyle w:val="LO-normal"/>
              <w:spacing w:line="480" w:lineRule="auto"/>
            </w:pPr>
            <w:r>
              <w:rPr>
                <w:rFonts w:ascii="Times New Roman" w:eastAsia="Times New Roman" w:hAnsi="Times New Roman" w:cs="Times New Roman"/>
              </w:rPr>
              <w:lastRenderedPageBreak/>
              <w:t>Neutral (low arousal)</w:t>
            </w:r>
          </w:p>
        </w:tc>
        <w:tc>
          <w:tcPr>
            <w:tcW w:w="1325" w:type="dxa"/>
            <w:tcBorders>
              <w:top w:val="single" w:sz="18" w:space="0" w:color="000001"/>
              <w:bottom w:val="single" w:sz="18" w:space="0" w:color="000001"/>
            </w:tcBorders>
            <w:shd w:val="clear" w:color="auto" w:fill="auto"/>
          </w:tcPr>
          <w:p w14:paraId="31EC2103" w14:textId="77777777" w:rsidR="0088715E" w:rsidRDefault="000D7F03">
            <w:pPr>
              <w:pStyle w:val="LO-normal"/>
              <w:spacing w:line="480" w:lineRule="auto"/>
              <w:jc w:val="right"/>
            </w:pPr>
            <w:r>
              <w:rPr>
                <w:rFonts w:ascii="Times New Roman" w:eastAsia="Times New Roman" w:hAnsi="Times New Roman" w:cs="Times New Roman"/>
              </w:rPr>
              <w:t>1.1%</w:t>
            </w:r>
          </w:p>
        </w:tc>
        <w:tc>
          <w:tcPr>
            <w:tcW w:w="1621" w:type="dxa"/>
            <w:tcBorders>
              <w:top w:val="single" w:sz="18" w:space="0" w:color="000001"/>
              <w:bottom w:val="single" w:sz="18" w:space="0" w:color="000001"/>
            </w:tcBorders>
            <w:shd w:val="clear" w:color="auto" w:fill="auto"/>
          </w:tcPr>
          <w:p w14:paraId="4ABB2DFB" w14:textId="77777777" w:rsidR="0088715E" w:rsidRDefault="000D7F03">
            <w:pPr>
              <w:pStyle w:val="LO-normal"/>
              <w:spacing w:line="480" w:lineRule="auto"/>
              <w:jc w:val="right"/>
            </w:pPr>
            <w:r>
              <w:rPr>
                <w:rFonts w:ascii="Times New Roman" w:eastAsia="Times New Roman" w:hAnsi="Times New Roman" w:cs="Times New Roman"/>
              </w:rPr>
              <w:t>4.4%</w:t>
            </w:r>
          </w:p>
        </w:tc>
        <w:tc>
          <w:tcPr>
            <w:tcW w:w="1740" w:type="dxa"/>
            <w:tcBorders>
              <w:top w:val="single" w:sz="18" w:space="0" w:color="000001"/>
              <w:bottom w:val="single" w:sz="18" w:space="0" w:color="000001"/>
            </w:tcBorders>
            <w:shd w:val="clear" w:color="auto" w:fill="auto"/>
          </w:tcPr>
          <w:p w14:paraId="09DFD160" w14:textId="77777777" w:rsidR="0088715E" w:rsidRDefault="000D7F03">
            <w:pPr>
              <w:pStyle w:val="LO-normal"/>
              <w:spacing w:line="480" w:lineRule="auto"/>
              <w:jc w:val="right"/>
            </w:pPr>
            <w:r>
              <w:rPr>
                <w:rFonts w:ascii="Times New Roman" w:eastAsia="Times New Roman" w:hAnsi="Times New Roman" w:cs="Times New Roman"/>
              </w:rPr>
              <w:t>3.9%</w:t>
            </w:r>
          </w:p>
        </w:tc>
        <w:tc>
          <w:tcPr>
            <w:tcW w:w="1547" w:type="dxa"/>
            <w:tcBorders>
              <w:top w:val="single" w:sz="18" w:space="0" w:color="000001"/>
              <w:bottom w:val="single" w:sz="18" w:space="0" w:color="000001"/>
            </w:tcBorders>
            <w:shd w:val="clear" w:color="auto" w:fill="auto"/>
          </w:tcPr>
          <w:p w14:paraId="6A700585" w14:textId="77777777" w:rsidR="0088715E" w:rsidRDefault="000D7F03">
            <w:pPr>
              <w:pStyle w:val="LO-normal"/>
              <w:spacing w:line="480" w:lineRule="auto"/>
              <w:jc w:val="right"/>
            </w:pPr>
            <w:r>
              <w:rPr>
                <w:rFonts w:ascii="Times New Roman" w:eastAsia="Times New Roman" w:hAnsi="Times New Roman" w:cs="Times New Roman"/>
              </w:rPr>
              <w:t>1.4%</w:t>
            </w:r>
          </w:p>
        </w:tc>
      </w:tr>
      <w:tr w:rsidR="0088715E" w14:paraId="3DEFD0B5" w14:textId="77777777">
        <w:tc>
          <w:tcPr>
            <w:tcW w:w="2617" w:type="dxa"/>
            <w:tcBorders>
              <w:top w:val="single" w:sz="18" w:space="0" w:color="000001"/>
              <w:bottom w:val="single" w:sz="18" w:space="0" w:color="000001"/>
            </w:tcBorders>
            <w:shd w:val="clear" w:color="auto" w:fill="auto"/>
          </w:tcPr>
          <w:p w14:paraId="5A609F5E" w14:textId="77777777" w:rsidR="0088715E" w:rsidRDefault="000D7F03">
            <w:pPr>
              <w:pStyle w:val="LO-normal"/>
              <w:spacing w:line="480" w:lineRule="auto"/>
            </w:pPr>
            <w:r>
              <w:rPr>
                <w:rFonts w:ascii="Times New Roman" w:eastAsia="Times New Roman" w:hAnsi="Times New Roman" w:cs="Times New Roman"/>
              </w:rPr>
              <w:t>In Thought/Unemotional</w:t>
            </w:r>
          </w:p>
        </w:tc>
        <w:tc>
          <w:tcPr>
            <w:tcW w:w="1325" w:type="dxa"/>
            <w:tcBorders>
              <w:top w:val="single" w:sz="18" w:space="0" w:color="000001"/>
              <w:bottom w:val="single" w:sz="18" w:space="0" w:color="000001"/>
            </w:tcBorders>
            <w:shd w:val="clear" w:color="auto" w:fill="auto"/>
          </w:tcPr>
          <w:p w14:paraId="47CEB23D" w14:textId="77777777" w:rsidR="0088715E" w:rsidRDefault="000D7F03">
            <w:pPr>
              <w:pStyle w:val="LO-normal"/>
              <w:spacing w:line="480" w:lineRule="auto"/>
              <w:jc w:val="right"/>
            </w:pPr>
            <w:r>
              <w:rPr>
                <w:rFonts w:ascii="Times New Roman" w:eastAsia="Times New Roman" w:hAnsi="Times New Roman" w:cs="Times New Roman"/>
              </w:rPr>
              <w:t>0.6%</w:t>
            </w:r>
          </w:p>
        </w:tc>
        <w:tc>
          <w:tcPr>
            <w:tcW w:w="1621" w:type="dxa"/>
            <w:tcBorders>
              <w:top w:val="single" w:sz="18" w:space="0" w:color="000001"/>
              <w:bottom w:val="single" w:sz="18" w:space="0" w:color="000001"/>
            </w:tcBorders>
            <w:shd w:val="clear" w:color="auto" w:fill="auto"/>
          </w:tcPr>
          <w:p w14:paraId="5F98A6E0" w14:textId="77777777" w:rsidR="0088715E" w:rsidRDefault="000D7F03">
            <w:pPr>
              <w:pStyle w:val="LO-normal"/>
              <w:spacing w:line="480" w:lineRule="auto"/>
              <w:jc w:val="right"/>
            </w:pPr>
            <w:r>
              <w:rPr>
                <w:rFonts w:ascii="Times New Roman" w:eastAsia="Times New Roman" w:hAnsi="Times New Roman" w:cs="Times New Roman"/>
              </w:rPr>
              <w:t>3.9%</w:t>
            </w:r>
          </w:p>
        </w:tc>
        <w:tc>
          <w:tcPr>
            <w:tcW w:w="1740" w:type="dxa"/>
            <w:tcBorders>
              <w:top w:val="single" w:sz="18" w:space="0" w:color="000001"/>
              <w:bottom w:val="single" w:sz="18" w:space="0" w:color="000001"/>
            </w:tcBorders>
            <w:shd w:val="clear" w:color="auto" w:fill="auto"/>
          </w:tcPr>
          <w:p w14:paraId="7E46BB9C" w14:textId="77777777" w:rsidR="0088715E" w:rsidRDefault="000D7F03">
            <w:pPr>
              <w:pStyle w:val="LO-normal"/>
              <w:spacing w:line="480" w:lineRule="auto"/>
              <w:jc w:val="right"/>
            </w:pPr>
            <w:r>
              <w:rPr>
                <w:rFonts w:ascii="Times New Roman" w:eastAsia="Times New Roman" w:hAnsi="Times New Roman" w:cs="Times New Roman"/>
              </w:rPr>
              <w:t>4.2%</w:t>
            </w:r>
          </w:p>
        </w:tc>
        <w:tc>
          <w:tcPr>
            <w:tcW w:w="1547" w:type="dxa"/>
            <w:tcBorders>
              <w:top w:val="single" w:sz="18" w:space="0" w:color="000001"/>
              <w:bottom w:val="single" w:sz="18" w:space="0" w:color="000001"/>
            </w:tcBorders>
            <w:shd w:val="clear" w:color="auto" w:fill="auto"/>
          </w:tcPr>
          <w:p w14:paraId="7A984083" w14:textId="77777777" w:rsidR="0088715E" w:rsidRDefault="000D7F03">
            <w:pPr>
              <w:pStyle w:val="LO-normal"/>
              <w:spacing w:line="480" w:lineRule="auto"/>
              <w:jc w:val="right"/>
            </w:pPr>
            <w:r>
              <w:rPr>
                <w:rFonts w:ascii="Times New Roman" w:eastAsia="Times New Roman" w:hAnsi="Times New Roman" w:cs="Times New Roman"/>
              </w:rPr>
              <w:t>3.4%</w:t>
            </w:r>
          </w:p>
        </w:tc>
      </w:tr>
    </w:tbl>
    <w:p w14:paraId="342697FB" w14:textId="77777777" w:rsidR="0088715E" w:rsidRDefault="0088715E">
      <w:pPr>
        <w:pStyle w:val="LO-normal"/>
        <w:spacing w:line="480" w:lineRule="auto"/>
        <w:rPr>
          <w:rFonts w:ascii="Times New Roman" w:hAnsi="Times New Roman" w:cs="Times New Roman"/>
        </w:rPr>
      </w:pPr>
    </w:p>
    <w:p w14:paraId="47A1450F" w14:textId="77777777" w:rsidR="0088715E" w:rsidRDefault="000D7F03">
      <w:pPr>
        <w:pStyle w:val="LO-normal"/>
        <w:spacing w:line="480" w:lineRule="auto"/>
      </w:pPr>
      <w:commentRangeStart w:id="28"/>
      <w:r>
        <w:rPr>
          <w:rFonts w:ascii="Times New Roman" w:eastAsia="Times New Roman" w:hAnsi="Times New Roman" w:cs="Times New Roman"/>
        </w:rPr>
        <w:t>Table 3</w:t>
      </w:r>
      <w:commentRangeEnd w:id="28"/>
      <w:r>
        <w:commentReference w:id="28"/>
      </w:r>
    </w:p>
    <w:p w14:paraId="10E3383A" w14:textId="77777777" w:rsidR="0088715E" w:rsidRDefault="000D7F03">
      <w:pPr>
        <w:pStyle w:val="LO-normal"/>
        <w:spacing w:line="480" w:lineRule="auto"/>
      </w:pPr>
      <w:r>
        <w:rPr>
          <w:rFonts w:ascii="Times New Roman" w:eastAsia="Times New Roman" w:hAnsi="Times New Roman" w:cs="Times New Roman"/>
          <w:i/>
        </w:rPr>
        <w:t xml:space="preserve">Main effects (group means, standard errors, </w:t>
      </w:r>
      <w:r>
        <w:rPr>
          <w:rFonts w:ascii="Times New Roman" w:eastAsia="Times New Roman" w:hAnsi="Times New Roman" w:cs="Times New Roman"/>
          <w:i/>
        </w:rPr>
        <w:t>p-values) from Study 3</w:t>
      </w:r>
    </w:p>
    <w:tbl>
      <w:tblPr>
        <w:tblW w:w="8070" w:type="dxa"/>
        <w:tblInd w:w="-8" w:type="dxa"/>
        <w:tblBorders>
          <w:bottom w:val="single" w:sz="18" w:space="0" w:color="000001"/>
          <w:insideH w:val="single" w:sz="18" w:space="0" w:color="000001"/>
        </w:tblBorders>
        <w:tblCellMar>
          <w:top w:w="100" w:type="dxa"/>
          <w:left w:w="100" w:type="dxa"/>
          <w:bottom w:w="100" w:type="dxa"/>
          <w:right w:w="100" w:type="dxa"/>
        </w:tblCellMar>
        <w:tblLook w:val="0600" w:firstRow="0" w:lastRow="0" w:firstColumn="0" w:lastColumn="0" w:noHBand="1" w:noVBand="1"/>
      </w:tblPr>
      <w:tblGrid>
        <w:gridCol w:w="2655"/>
        <w:gridCol w:w="2341"/>
        <w:gridCol w:w="1726"/>
        <w:gridCol w:w="1348"/>
      </w:tblGrid>
      <w:tr w:rsidR="0088715E" w14:paraId="7EECF5B0" w14:textId="77777777">
        <w:tc>
          <w:tcPr>
            <w:tcW w:w="2655" w:type="dxa"/>
            <w:tcBorders>
              <w:bottom w:val="single" w:sz="18" w:space="0" w:color="000001"/>
            </w:tcBorders>
            <w:shd w:val="clear" w:color="auto" w:fill="auto"/>
          </w:tcPr>
          <w:p w14:paraId="77F0D27F" w14:textId="77777777" w:rsidR="0088715E" w:rsidRDefault="000D7F03">
            <w:pPr>
              <w:pStyle w:val="LO-normal"/>
              <w:spacing w:line="480" w:lineRule="auto"/>
            </w:pPr>
            <w:r>
              <w:rPr>
                <w:rFonts w:ascii="Times New Roman" w:eastAsia="Times New Roman" w:hAnsi="Times New Roman" w:cs="Times New Roman"/>
                <w:b/>
              </w:rPr>
              <w:t xml:space="preserve"> </w:t>
            </w:r>
          </w:p>
        </w:tc>
        <w:tc>
          <w:tcPr>
            <w:tcW w:w="4066" w:type="dxa"/>
            <w:gridSpan w:val="2"/>
            <w:tcBorders>
              <w:bottom w:val="single" w:sz="18" w:space="0" w:color="000001"/>
            </w:tcBorders>
            <w:shd w:val="clear" w:color="auto" w:fill="auto"/>
          </w:tcPr>
          <w:p w14:paraId="6CC852A3" w14:textId="77777777" w:rsidR="0088715E" w:rsidRDefault="000D7F03">
            <w:pPr>
              <w:pStyle w:val="LO-normal"/>
              <w:spacing w:line="480" w:lineRule="auto"/>
              <w:jc w:val="center"/>
            </w:pPr>
            <w:r>
              <w:rPr>
                <w:rFonts w:ascii="Times New Roman" w:eastAsia="Times New Roman" w:hAnsi="Times New Roman" w:cs="Times New Roman"/>
                <w:b/>
              </w:rPr>
              <w:t>Participant Ethnicity</w:t>
            </w:r>
          </w:p>
        </w:tc>
        <w:tc>
          <w:tcPr>
            <w:tcW w:w="1348" w:type="dxa"/>
            <w:tcBorders>
              <w:bottom w:val="single" w:sz="18" w:space="0" w:color="000001"/>
            </w:tcBorders>
            <w:shd w:val="clear" w:color="auto" w:fill="auto"/>
          </w:tcPr>
          <w:p w14:paraId="5C1724D5" w14:textId="77777777" w:rsidR="0088715E" w:rsidRDefault="000D7F03">
            <w:pPr>
              <w:pStyle w:val="LO-normal"/>
              <w:spacing w:line="480" w:lineRule="auto"/>
              <w:jc w:val="center"/>
            </w:pPr>
            <w:r>
              <w:rPr>
                <w:rFonts w:ascii="Times New Roman" w:eastAsia="Times New Roman" w:hAnsi="Times New Roman" w:cs="Times New Roman"/>
                <w:b/>
              </w:rPr>
              <w:t xml:space="preserve"> </w:t>
            </w:r>
          </w:p>
        </w:tc>
      </w:tr>
      <w:tr w:rsidR="0088715E" w14:paraId="289A1EB4" w14:textId="77777777">
        <w:tc>
          <w:tcPr>
            <w:tcW w:w="2655" w:type="dxa"/>
            <w:tcBorders>
              <w:top w:val="single" w:sz="18" w:space="0" w:color="000001"/>
              <w:bottom w:val="single" w:sz="18" w:space="0" w:color="000001"/>
            </w:tcBorders>
            <w:shd w:val="clear" w:color="auto" w:fill="auto"/>
          </w:tcPr>
          <w:p w14:paraId="639A59DF" w14:textId="77777777" w:rsidR="0088715E" w:rsidRDefault="000D7F03">
            <w:pPr>
              <w:pStyle w:val="LO-normal"/>
              <w:spacing w:line="480" w:lineRule="auto"/>
            </w:pPr>
            <w:r>
              <w:rPr>
                <w:rFonts w:ascii="Times New Roman" w:eastAsia="Times New Roman" w:hAnsi="Times New Roman" w:cs="Times New Roman"/>
                <w:b/>
              </w:rPr>
              <w:t>Dependent Variable</w:t>
            </w:r>
          </w:p>
        </w:tc>
        <w:tc>
          <w:tcPr>
            <w:tcW w:w="2341" w:type="dxa"/>
            <w:tcBorders>
              <w:top w:val="single" w:sz="18" w:space="0" w:color="000001"/>
              <w:bottom w:val="single" w:sz="18" w:space="0" w:color="000001"/>
            </w:tcBorders>
            <w:shd w:val="clear" w:color="auto" w:fill="auto"/>
          </w:tcPr>
          <w:p w14:paraId="3376A072" w14:textId="77777777" w:rsidR="0088715E" w:rsidRDefault="000D7F03">
            <w:pPr>
              <w:pStyle w:val="LO-normal"/>
              <w:spacing w:line="480" w:lineRule="auto"/>
              <w:jc w:val="center"/>
            </w:pPr>
            <w:r>
              <w:rPr>
                <w:rFonts w:ascii="Times New Roman" w:eastAsia="Times New Roman" w:hAnsi="Times New Roman" w:cs="Times New Roman"/>
                <w:b/>
              </w:rPr>
              <w:t>European American</w:t>
            </w:r>
          </w:p>
        </w:tc>
        <w:tc>
          <w:tcPr>
            <w:tcW w:w="1726" w:type="dxa"/>
            <w:tcBorders>
              <w:top w:val="single" w:sz="18" w:space="0" w:color="000001"/>
              <w:bottom w:val="single" w:sz="18" w:space="0" w:color="000001"/>
            </w:tcBorders>
            <w:shd w:val="clear" w:color="auto" w:fill="auto"/>
          </w:tcPr>
          <w:p w14:paraId="68F6067C" w14:textId="77777777" w:rsidR="0088715E" w:rsidRDefault="000D7F03">
            <w:pPr>
              <w:pStyle w:val="LO-normal"/>
              <w:spacing w:line="480" w:lineRule="auto"/>
              <w:jc w:val="center"/>
            </w:pPr>
            <w:r>
              <w:rPr>
                <w:rFonts w:ascii="Times New Roman" w:eastAsia="Times New Roman" w:hAnsi="Times New Roman" w:cs="Times New Roman"/>
                <w:b/>
              </w:rPr>
              <w:t>Japanese</w:t>
            </w:r>
          </w:p>
        </w:tc>
        <w:tc>
          <w:tcPr>
            <w:tcW w:w="1347" w:type="dxa"/>
            <w:tcBorders>
              <w:top w:val="single" w:sz="18" w:space="0" w:color="000001"/>
              <w:bottom w:val="single" w:sz="18" w:space="0" w:color="000001"/>
            </w:tcBorders>
            <w:shd w:val="clear" w:color="auto" w:fill="auto"/>
          </w:tcPr>
          <w:p w14:paraId="4163B16B" w14:textId="77777777" w:rsidR="0088715E" w:rsidRDefault="000D7F03">
            <w:pPr>
              <w:pStyle w:val="LO-normal"/>
              <w:spacing w:line="480" w:lineRule="auto"/>
              <w:jc w:val="center"/>
            </w:pP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-value*</w:t>
            </w:r>
          </w:p>
        </w:tc>
      </w:tr>
      <w:tr w:rsidR="0088715E" w14:paraId="202A74BD" w14:textId="77777777">
        <w:tc>
          <w:tcPr>
            <w:tcW w:w="2655" w:type="dxa"/>
            <w:tcBorders>
              <w:top w:val="single" w:sz="18" w:space="0" w:color="000001"/>
              <w:bottom w:val="single" w:sz="18" w:space="0" w:color="000001"/>
            </w:tcBorders>
            <w:shd w:val="clear" w:color="auto" w:fill="auto"/>
          </w:tcPr>
          <w:p w14:paraId="3B98A826" w14:textId="77777777" w:rsidR="0088715E" w:rsidRDefault="000D7F03">
            <w:pPr>
              <w:pStyle w:val="LO-normal"/>
              <w:spacing w:line="480" w:lineRule="auto"/>
            </w:pPr>
            <w:r>
              <w:rPr>
                <w:rFonts w:ascii="Times New Roman" w:eastAsia="Times New Roman" w:hAnsi="Times New Roman" w:cs="Times New Roman"/>
                <w:i/>
              </w:rPr>
              <w:t>Attributions</w:t>
            </w:r>
          </w:p>
        </w:tc>
        <w:tc>
          <w:tcPr>
            <w:tcW w:w="2341" w:type="dxa"/>
            <w:tcBorders>
              <w:top w:val="single" w:sz="18" w:space="0" w:color="000001"/>
              <w:bottom w:val="single" w:sz="18" w:space="0" w:color="000001"/>
            </w:tcBorders>
            <w:shd w:val="clear" w:color="auto" w:fill="auto"/>
          </w:tcPr>
          <w:p w14:paraId="6A777B97" w14:textId="77777777" w:rsidR="0088715E" w:rsidRDefault="000D7F03">
            <w:pPr>
              <w:pStyle w:val="LO-normal"/>
              <w:spacing w:line="480" w:lineRule="auto"/>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04CD3C21" w14:textId="77777777" w:rsidR="0088715E" w:rsidRDefault="000D7F03">
            <w:pPr>
              <w:pStyle w:val="LO-normal"/>
              <w:spacing w:line="480" w:lineRule="auto"/>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0888385"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0AB2B218" w14:textId="77777777">
        <w:tc>
          <w:tcPr>
            <w:tcW w:w="2655" w:type="dxa"/>
            <w:tcBorders>
              <w:top w:val="single" w:sz="18" w:space="0" w:color="000001"/>
              <w:bottom w:val="single" w:sz="18" w:space="0" w:color="000001"/>
            </w:tcBorders>
            <w:shd w:val="clear" w:color="auto" w:fill="auto"/>
          </w:tcPr>
          <w:p w14:paraId="17CD2DF6" w14:textId="77777777" w:rsidR="0088715E" w:rsidRDefault="000D7F03">
            <w:pPr>
              <w:pStyle w:val="LO-normal"/>
              <w:spacing w:line="480" w:lineRule="auto"/>
            </w:pPr>
            <w:r>
              <w:rPr>
                <w:rFonts w:ascii="Times New Roman" w:eastAsia="Times New Roman" w:hAnsi="Times New Roman" w:cs="Times New Roman"/>
              </w:rPr>
              <w:t>Non-social attributions</w:t>
            </w:r>
          </w:p>
        </w:tc>
        <w:tc>
          <w:tcPr>
            <w:tcW w:w="2341" w:type="dxa"/>
            <w:tcBorders>
              <w:top w:val="single" w:sz="18" w:space="0" w:color="000001"/>
              <w:bottom w:val="single" w:sz="18" w:space="0" w:color="000001"/>
            </w:tcBorders>
            <w:shd w:val="clear" w:color="auto" w:fill="auto"/>
          </w:tcPr>
          <w:p w14:paraId="3568EBCB" w14:textId="77777777" w:rsidR="0088715E" w:rsidRDefault="000D7F03">
            <w:pPr>
              <w:pStyle w:val="LO-normal"/>
              <w:spacing w:line="480" w:lineRule="auto"/>
              <w:jc w:val="right"/>
            </w:pPr>
            <w:r>
              <w:rPr>
                <w:rFonts w:ascii="Times New Roman" w:eastAsia="Times New Roman" w:hAnsi="Times New Roman" w:cs="Times New Roman"/>
              </w:rPr>
              <w:t>.07 (.01)</w:t>
            </w:r>
          </w:p>
        </w:tc>
        <w:tc>
          <w:tcPr>
            <w:tcW w:w="1726" w:type="dxa"/>
            <w:tcBorders>
              <w:top w:val="single" w:sz="18" w:space="0" w:color="000001"/>
              <w:bottom w:val="single" w:sz="18" w:space="0" w:color="000001"/>
            </w:tcBorders>
            <w:shd w:val="clear" w:color="auto" w:fill="auto"/>
          </w:tcPr>
          <w:p w14:paraId="152A91C8" w14:textId="77777777" w:rsidR="0088715E" w:rsidRDefault="000D7F03">
            <w:pPr>
              <w:pStyle w:val="LO-normal"/>
              <w:spacing w:line="480" w:lineRule="auto"/>
              <w:jc w:val="right"/>
            </w:pPr>
            <w:r>
              <w:rPr>
                <w:rFonts w:ascii="Times New Roman" w:eastAsia="Times New Roman" w:hAnsi="Times New Roman" w:cs="Times New Roman"/>
              </w:rPr>
              <w:t>.17 (.01)</w:t>
            </w:r>
          </w:p>
        </w:tc>
        <w:tc>
          <w:tcPr>
            <w:tcW w:w="1347" w:type="dxa"/>
            <w:tcBorders>
              <w:top w:val="single" w:sz="18" w:space="0" w:color="000001"/>
              <w:bottom w:val="single" w:sz="18" w:space="0" w:color="000001"/>
            </w:tcBorders>
            <w:shd w:val="clear" w:color="auto" w:fill="auto"/>
          </w:tcPr>
          <w:p w14:paraId="1D2760A1" w14:textId="77777777" w:rsidR="0088715E" w:rsidRDefault="000D7F03">
            <w:pPr>
              <w:pStyle w:val="LO-normal"/>
              <w:spacing w:line="480" w:lineRule="auto"/>
              <w:jc w:val="right"/>
            </w:pPr>
            <w:r>
              <w:rPr>
                <w:rFonts w:ascii="Times New Roman" w:eastAsia="Times New Roman" w:hAnsi="Times New Roman" w:cs="Times New Roman"/>
              </w:rPr>
              <w:t>&lt; .001</w:t>
            </w:r>
          </w:p>
        </w:tc>
      </w:tr>
      <w:tr w:rsidR="0088715E" w14:paraId="77DE4BE1" w14:textId="77777777">
        <w:tc>
          <w:tcPr>
            <w:tcW w:w="2655" w:type="dxa"/>
            <w:tcBorders>
              <w:top w:val="single" w:sz="18" w:space="0" w:color="000001"/>
              <w:bottom w:val="single" w:sz="18" w:space="0" w:color="000001"/>
            </w:tcBorders>
            <w:shd w:val="clear" w:color="auto" w:fill="auto"/>
          </w:tcPr>
          <w:p w14:paraId="0466FFA4" w14:textId="77777777" w:rsidR="0088715E" w:rsidRDefault="000D7F03">
            <w:pPr>
              <w:pStyle w:val="LO-normal"/>
              <w:spacing w:line="480" w:lineRule="auto"/>
            </w:pPr>
            <w:r>
              <w:rPr>
                <w:rFonts w:ascii="Times New Roman" w:eastAsia="Times New Roman" w:hAnsi="Times New Roman" w:cs="Times New Roman"/>
              </w:rPr>
              <w:t>Social attributions</w:t>
            </w:r>
          </w:p>
        </w:tc>
        <w:tc>
          <w:tcPr>
            <w:tcW w:w="2341" w:type="dxa"/>
            <w:tcBorders>
              <w:top w:val="single" w:sz="18" w:space="0" w:color="000001"/>
              <w:bottom w:val="single" w:sz="18" w:space="0" w:color="000001"/>
            </w:tcBorders>
            <w:shd w:val="clear" w:color="auto" w:fill="auto"/>
          </w:tcPr>
          <w:p w14:paraId="7E69DD8A" w14:textId="77777777" w:rsidR="0088715E" w:rsidRDefault="000D7F03">
            <w:pPr>
              <w:pStyle w:val="LO-normal"/>
              <w:spacing w:line="480" w:lineRule="auto"/>
              <w:jc w:val="right"/>
            </w:pPr>
            <w:r>
              <w:rPr>
                <w:rFonts w:ascii="Times New Roman" w:eastAsia="Times New Roman" w:hAnsi="Times New Roman" w:cs="Times New Roman"/>
              </w:rPr>
              <w:t>.21 (.02)</w:t>
            </w:r>
          </w:p>
        </w:tc>
        <w:tc>
          <w:tcPr>
            <w:tcW w:w="1726" w:type="dxa"/>
            <w:tcBorders>
              <w:top w:val="single" w:sz="18" w:space="0" w:color="000001"/>
              <w:bottom w:val="single" w:sz="18" w:space="0" w:color="000001"/>
            </w:tcBorders>
            <w:shd w:val="clear" w:color="auto" w:fill="auto"/>
          </w:tcPr>
          <w:p w14:paraId="3E64E25B" w14:textId="77777777" w:rsidR="0088715E" w:rsidRDefault="000D7F03">
            <w:pPr>
              <w:pStyle w:val="LO-normal"/>
              <w:spacing w:line="480" w:lineRule="auto"/>
              <w:jc w:val="right"/>
            </w:pPr>
            <w:r>
              <w:rPr>
                <w:rFonts w:ascii="Times New Roman" w:eastAsia="Times New Roman" w:hAnsi="Times New Roman" w:cs="Times New Roman"/>
              </w:rPr>
              <w:t>.50 (.03)</w:t>
            </w:r>
          </w:p>
        </w:tc>
        <w:tc>
          <w:tcPr>
            <w:tcW w:w="1347" w:type="dxa"/>
            <w:tcBorders>
              <w:top w:val="single" w:sz="18" w:space="0" w:color="000001"/>
              <w:bottom w:val="single" w:sz="18" w:space="0" w:color="000001"/>
            </w:tcBorders>
            <w:shd w:val="clear" w:color="auto" w:fill="auto"/>
          </w:tcPr>
          <w:p w14:paraId="3F4C9433" w14:textId="77777777" w:rsidR="0088715E" w:rsidRDefault="000D7F03">
            <w:pPr>
              <w:pStyle w:val="LO-normal"/>
              <w:spacing w:line="480" w:lineRule="auto"/>
              <w:jc w:val="right"/>
            </w:pPr>
            <w:r>
              <w:rPr>
                <w:rFonts w:ascii="Times New Roman" w:eastAsia="Times New Roman" w:hAnsi="Times New Roman" w:cs="Times New Roman"/>
              </w:rPr>
              <w:t>&lt; .001</w:t>
            </w:r>
          </w:p>
        </w:tc>
      </w:tr>
      <w:tr w:rsidR="0088715E" w14:paraId="76C7EF59" w14:textId="77777777">
        <w:tc>
          <w:tcPr>
            <w:tcW w:w="2655" w:type="dxa"/>
            <w:tcBorders>
              <w:top w:val="single" w:sz="18" w:space="0" w:color="000001"/>
              <w:bottom w:val="single" w:sz="8" w:space="0" w:color="000001"/>
            </w:tcBorders>
            <w:shd w:val="clear" w:color="auto" w:fill="auto"/>
          </w:tcPr>
          <w:p w14:paraId="2611F166" w14:textId="77777777" w:rsidR="0088715E" w:rsidRDefault="000D7F03">
            <w:pPr>
              <w:pStyle w:val="LO-normal"/>
              <w:spacing w:line="480" w:lineRule="auto"/>
            </w:pPr>
            <w:r>
              <w:rPr>
                <w:rFonts w:ascii="Times New Roman" w:eastAsia="Times New Roman" w:hAnsi="Times New Roman" w:cs="Times New Roman"/>
              </w:rPr>
              <w:t>Internal attributions</w:t>
            </w:r>
          </w:p>
        </w:tc>
        <w:tc>
          <w:tcPr>
            <w:tcW w:w="2341" w:type="dxa"/>
            <w:tcBorders>
              <w:top w:val="single" w:sz="18" w:space="0" w:color="000001"/>
              <w:bottom w:val="single" w:sz="8" w:space="0" w:color="000001"/>
            </w:tcBorders>
            <w:shd w:val="clear" w:color="auto" w:fill="auto"/>
          </w:tcPr>
          <w:p w14:paraId="196696DF" w14:textId="77777777" w:rsidR="0088715E" w:rsidRDefault="000D7F03">
            <w:pPr>
              <w:pStyle w:val="LO-normal"/>
              <w:spacing w:line="480" w:lineRule="auto"/>
              <w:jc w:val="right"/>
            </w:pPr>
            <w:r>
              <w:rPr>
                <w:rFonts w:ascii="Times New Roman" w:eastAsia="Times New Roman" w:hAnsi="Times New Roman" w:cs="Times New Roman"/>
              </w:rPr>
              <w:t xml:space="preserve">.03 </w:t>
            </w:r>
            <w:r>
              <w:rPr>
                <w:rFonts w:ascii="Times New Roman" w:eastAsia="Times New Roman" w:hAnsi="Times New Roman" w:cs="Times New Roman"/>
              </w:rPr>
              <w:t>(.01)</w:t>
            </w:r>
          </w:p>
        </w:tc>
        <w:tc>
          <w:tcPr>
            <w:tcW w:w="1726" w:type="dxa"/>
            <w:tcBorders>
              <w:top w:val="single" w:sz="18" w:space="0" w:color="000001"/>
              <w:bottom w:val="single" w:sz="8" w:space="0" w:color="000001"/>
            </w:tcBorders>
            <w:shd w:val="clear" w:color="auto" w:fill="auto"/>
          </w:tcPr>
          <w:p w14:paraId="0FB6A110" w14:textId="77777777" w:rsidR="0088715E" w:rsidRDefault="000D7F03">
            <w:pPr>
              <w:pStyle w:val="LO-normal"/>
              <w:spacing w:line="480" w:lineRule="auto"/>
              <w:jc w:val="right"/>
            </w:pPr>
            <w:r>
              <w:rPr>
                <w:rFonts w:ascii="Times New Roman" w:eastAsia="Times New Roman" w:hAnsi="Times New Roman" w:cs="Times New Roman"/>
              </w:rPr>
              <w:t>.01 (.004)</w:t>
            </w:r>
          </w:p>
        </w:tc>
        <w:tc>
          <w:tcPr>
            <w:tcW w:w="1347" w:type="dxa"/>
            <w:tcBorders>
              <w:top w:val="single" w:sz="18" w:space="0" w:color="000001"/>
              <w:bottom w:val="single" w:sz="8" w:space="0" w:color="000001"/>
            </w:tcBorders>
            <w:shd w:val="clear" w:color="auto" w:fill="auto"/>
          </w:tcPr>
          <w:p w14:paraId="6C4D9131" w14:textId="77777777" w:rsidR="0088715E" w:rsidRDefault="000D7F03">
            <w:pPr>
              <w:pStyle w:val="LO-normal"/>
              <w:spacing w:line="480" w:lineRule="auto"/>
              <w:jc w:val="right"/>
            </w:pPr>
            <w:r>
              <w:rPr>
                <w:rFonts w:ascii="Times New Roman" w:eastAsia="Times New Roman" w:hAnsi="Times New Roman" w:cs="Times New Roman"/>
              </w:rPr>
              <w:t>.023</w:t>
            </w:r>
          </w:p>
        </w:tc>
      </w:tr>
      <w:tr w:rsidR="0088715E" w14:paraId="234633CD" w14:textId="77777777">
        <w:tc>
          <w:tcPr>
            <w:tcW w:w="2655" w:type="dxa"/>
            <w:tcBorders>
              <w:top w:val="single" w:sz="18" w:space="0" w:color="000001"/>
              <w:bottom w:val="single" w:sz="18" w:space="0" w:color="000001"/>
            </w:tcBorders>
            <w:shd w:val="clear" w:color="auto" w:fill="auto"/>
          </w:tcPr>
          <w:p w14:paraId="6F360E8F" w14:textId="77777777" w:rsidR="0088715E" w:rsidRDefault="0088715E">
            <w:pPr>
              <w:pStyle w:val="LO-normal"/>
              <w:spacing w:line="480" w:lineRule="auto"/>
              <w:rPr>
                <w:rFonts w:ascii="Times New Roman" w:hAnsi="Times New Roman" w:cs="Times New Roman"/>
              </w:rPr>
            </w:pPr>
          </w:p>
        </w:tc>
        <w:tc>
          <w:tcPr>
            <w:tcW w:w="2341" w:type="dxa"/>
            <w:tcBorders>
              <w:top w:val="single" w:sz="18" w:space="0" w:color="000001"/>
              <w:bottom w:val="single" w:sz="18" w:space="0" w:color="000001"/>
            </w:tcBorders>
            <w:shd w:val="clear" w:color="auto" w:fill="auto"/>
          </w:tcPr>
          <w:p w14:paraId="07D96D14"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B3A45BF"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4592940B" w14:textId="77777777" w:rsidR="0088715E" w:rsidRDefault="000D7F03">
            <w:pPr>
              <w:pStyle w:val="LO-normal"/>
              <w:spacing w:line="480" w:lineRule="auto"/>
              <w:jc w:val="right"/>
            </w:pPr>
            <w:r>
              <w:rPr>
                <w:rFonts w:ascii="Times New Roman" w:eastAsia="Times New Roman" w:hAnsi="Times New Roman" w:cs="Times New Roman"/>
              </w:rPr>
              <w:t xml:space="preserve"> </w:t>
            </w:r>
          </w:p>
        </w:tc>
      </w:tr>
      <w:tr w:rsidR="0088715E" w14:paraId="1D48C172" w14:textId="77777777">
        <w:tc>
          <w:tcPr>
            <w:tcW w:w="2655" w:type="dxa"/>
            <w:tcBorders>
              <w:top w:val="single" w:sz="18" w:space="0" w:color="000001"/>
              <w:bottom w:val="single" w:sz="18" w:space="0" w:color="000001"/>
            </w:tcBorders>
            <w:shd w:val="clear" w:color="auto" w:fill="auto"/>
          </w:tcPr>
          <w:p w14:paraId="573E1617" w14:textId="77777777" w:rsidR="0088715E" w:rsidRDefault="000D7F03">
            <w:pPr>
              <w:pStyle w:val="LO-normal"/>
              <w:spacing w:line="480" w:lineRule="auto"/>
            </w:pPr>
            <w:r>
              <w:rPr>
                <w:rFonts w:ascii="Times New Roman" w:eastAsia="Times New Roman" w:hAnsi="Times New Roman" w:cs="Times New Roman"/>
                <w:b/>
              </w:rPr>
              <w:t xml:space="preserve"> </w:t>
            </w:r>
          </w:p>
        </w:tc>
        <w:tc>
          <w:tcPr>
            <w:tcW w:w="4066" w:type="dxa"/>
            <w:gridSpan w:val="2"/>
            <w:tcBorders>
              <w:top w:val="single" w:sz="18" w:space="0" w:color="000001"/>
              <w:bottom w:val="single" w:sz="18" w:space="0" w:color="000001"/>
            </w:tcBorders>
            <w:shd w:val="clear" w:color="auto" w:fill="auto"/>
          </w:tcPr>
          <w:p w14:paraId="03E2494D" w14:textId="77777777" w:rsidR="0088715E" w:rsidRDefault="000D7F03">
            <w:pPr>
              <w:pStyle w:val="LO-normal"/>
              <w:spacing w:line="480" w:lineRule="auto"/>
              <w:jc w:val="center"/>
            </w:pPr>
            <w:r>
              <w:rPr>
                <w:rFonts w:ascii="Times New Roman" w:eastAsia="Times New Roman" w:hAnsi="Times New Roman" w:cs="Times New Roman"/>
                <w:b/>
              </w:rPr>
              <w:t>Expression Type</w:t>
            </w:r>
          </w:p>
        </w:tc>
        <w:tc>
          <w:tcPr>
            <w:tcW w:w="1348" w:type="dxa"/>
            <w:tcBorders>
              <w:top w:val="single" w:sz="18" w:space="0" w:color="000001"/>
              <w:bottom w:val="single" w:sz="18" w:space="0" w:color="000001"/>
            </w:tcBorders>
            <w:shd w:val="clear" w:color="auto" w:fill="auto"/>
          </w:tcPr>
          <w:p w14:paraId="1B22B364" w14:textId="77777777" w:rsidR="0088715E" w:rsidRDefault="000D7F03">
            <w:pPr>
              <w:pStyle w:val="LO-normal"/>
              <w:spacing w:line="480" w:lineRule="auto"/>
              <w:jc w:val="center"/>
            </w:pPr>
            <w:r>
              <w:rPr>
                <w:rFonts w:ascii="Times New Roman" w:eastAsia="Times New Roman" w:hAnsi="Times New Roman" w:cs="Times New Roman"/>
                <w:b/>
              </w:rPr>
              <w:t xml:space="preserve"> </w:t>
            </w:r>
          </w:p>
        </w:tc>
      </w:tr>
      <w:tr w:rsidR="0088715E" w14:paraId="16A9966F" w14:textId="77777777">
        <w:tc>
          <w:tcPr>
            <w:tcW w:w="2655" w:type="dxa"/>
            <w:tcBorders>
              <w:top w:val="single" w:sz="18" w:space="0" w:color="000001"/>
              <w:bottom w:val="single" w:sz="18" w:space="0" w:color="000001"/>
            </w:tcBorders>
            <w:shd w:val="clear" w:color="auto" w:fill="auto"/>
          </w:tcPr>
          <w:p w14:paraId="0B31FC26" w14:textId="77777777" w:rsidR="0088715E" w:rsidRDefault="000D7F03">
            <w:pPr>
              <w:pStyle w:val="LO-normal"/>
              <w:spacing w:line="480" w:lineRule="auto"/>
            </w:pPr>
            <w:r>
              <w:rPr>
                <w:rFonts w:ascii="Times New Roman" w:eastAsia="Times New Roman" w:hAnsi="Times New Roman" w:cs="Times New Roman"/>
                <w:b/>
              </w:rPr>
              <w:t>Dependent Variable</w:t>
            </w:r>
          </w:p>
        </w:tc>
        <w:tc>
          <w:tcPr>
            <w:tcW w:w="2341" w:type="dxa"/>
            <w:tcBorders>
              <w:top w:val="single" w:sz="18" w:space="0" w:color="000001"/>
              <w:bottom w:val="single" w:sz="18" w:space="0" w:color="000001"/>
            </w:tcBorders>
            <w:shd w:val="clear" w:color="auto" w:fill="auto"/>
          </w:tcPr>
          <w:p w14:paraId="17A2E718" w14:textId="77777777" w:rsidR="0088715E" w:rsidRDefault="000D7F03">
            <w:pPr>
              <w:pStyle w:val="LO-normal"/>
              <w:spacing w:line="480" w:lineRule="auto"/>
              <w:jc w:val="center"/>
            </w:pPr>
            <w:r>
              <w:rPr>
                <w:rFonts w:ascii="Times New Roman" w:eastAsia="Times New Roman" w:hAnsi="Times New Roman" w:cs="Times New Roman"/>
                <w:b/>
              </w:rPr>
              <w:t>Smiling</w:t>
            </w:r>
          </w:p>
        </w:tc>
        <w:tc>
          <w:tcPr>
            <w:tcW w:w="1726" w:type="dxa"/>
            <w:tcBorders>
              <w:top w:val="single" w:sz="18" w:space="0" w:color="000001"/>
              <w:bottom w:val="single" w:sz="18" w:space="0" w:color="000001"/>
            </w:tcBorders>
            <w:shd w:val="clear" w:color="auto" w:fill="auto"/>
          </w:tcPr>
          <w:p w14:paraId="5F883A6A" w14:textId="77777777" w:rsidR="0088715E" w:rsidRDefault="000D7F03">
            <w:pPr>
              <w:pStyle w:val="LO-normal"/>
              <w:spacing w:line="480" w:lineRule="auto"/>
              <w:jc w:val="center"/>
            </w:pPr>
            <w:r>
              <w:rPr>
                <w:rFonts w:ascii="Times New Roman" w:eastAsia="Times New Roman" w:hAnsi="Times New Roman" w:cs="Times New Roman"/>
                <w:b/>
              </w:rPr>
              <w:t>Frowning</w:t>
            </w:r>
          </w:p>
        </w:tc>
        <w:tc>
          <w:tcPr>
            <w:tcW w:w="1347" w:type="dxa"/>
            <w:tcBorders>
              <w:top w:val="single" w:sz="18" w:space="0" w:color="000001"/>
              <w:bottom w:val="single" w:sz="18" w:space="0" w:color="000001"/>
            </w:tcBorders>
            <w:shd w:val="clear" w:color="auto" w:fill="auto"/>
          </w:tcPr>
          <w:p w14:paraId="0835E547" w14:textId="77777777" w:rsidR="0088715E" w:rsidRDefault="000D7F03">
            <w:pPr>
              <w:pStyle w:val="LO-normal"/>
              <w:spacing w:line="480" w:lineRule="auto"/>
              <w:jc w:val="center"/>
            </w:pPr>
            <w:proofErr w:type="gramStart"/>
            <w:r>
              <w:rPr>
                <w:rFonts w:ascii="Times New Roman" w:eastAsia="Times New Roman" w:hAnsi="Times New Roman" w:cs="Times New Roman"/>
                <w:b/>
              </w:rPr>
              <w:t>p</w:t>
            </w:r>
            <w:proofErr w:type="gramEnd"/>
            <w:r>
              <w:rPr>
                <w:rFonts w:ascii="Times New Roman" w:eastAsia="Times New Roman" w:hAnsi="Times New Roman" w:cs="Times New Roman"/>
                <w:b/>
              </w:rPr>
              <w:t>-value*</w:t>
            </w:r>
          </w:p>
        </w:tc>
      </w:tr>
      <w:tr w:rsidR="0088715E" w14:paraId="7339A67F" w14:textId="77777777">
        <w:tc>
          <w:tcPr>
            <w:tcW w:w="2655" w:type="dxa"/>
            <w:tcBorders>
              <w:top w:val="single" w:sz="18" w:space="0" w:color="000001"/>
              <w:bottom w:val="single" w:sz="18" w:space="0" w:color="000001"/>
            </w:tcBorders>
            <w:shd w:val="clear" w:color="auto" w:fill="auto"/>
          </w:tcPr>
          <w:p w14:paraId="02FCD84D" w14:textId="77777777" w:rsidR="0088715E" w:rsidRDefault="000D7F03">
            <w:pPr>
              <w:pStyle w:val="LO-normal"/>
              <w:spacing w:line="480" w:lineRule="auto"/>
            </w:pPr>
            <w:r>
              <w:rPr>
                <w:rFonts w:ascii="Times New Roman" w:eastAsia="Times New Roman" w:hAnsi="Times New Roman" w:cs="Times New Roman"/>
                <w:i/>
              </w:rPr>
              <w:t>Attributions</w:t>
            </w:r>
          </w:p>
        </w:tc>
        <w:tc>
          <w:tcPr>
            <w:tcW w:w="2341" w:type="dxa"/>
            <w:tcBorders>
              <w:top w:val="single" w:sz="18" w:space="0" w:color="000001"/>
              <w:bottom w:val="single" w:sz="18" w:space="0" w:color="000001"/>
            </w:tcBorders>
            <w:shd w:val="clear" w:color="auto" w:fill="auto"/>
          </w:tcPr>
          <w:p w14:paraId="3902A963" w14:textId="77777777" w:rsidR="0088715E" w:rsidRDefault="000D7F03">
            <w:pPr>
              <w:pStyle w:val="LO-normal"/>
              <w:spacing w:line="480" w:lineRule="auto"/>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6290346" w14:textId="77777777" w:rsidR="0088715E" w:rsidRDefault="000D7F03">
            <w:pPr>
              <w:pStyle w:val="LO-normal"/>
              <w:spacing w:line="480" w:lineRule="auto"/>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E6F69C5" w14:textId="77777777" w:rsidR="0088715E" w:rsidRDefault="000D7F03">
            <w:pPr>
              <w:pStyle w:val="LO-normal"/>
              <w:spacing w:line="480" w:lineRule="auto"/>
            </w:pPr>
            <w:r>
              <w:rPr>
                <w:rFonts w:ascii="Times New Roman" w:eastAsia="Times New Roman" w:hAnsi="Times New Roman" w:cs="Times New Roman"/>
              </w:rPr>
              <w:t xml:space="preserve"> </w:t>
            </w:r>
          </w:p>
        </w:tc>
      </w:tr>
      <w:tr w:rsidR="0088715E" w14:paraId="5E9523EB" w14:textId="77777777">
        <w:tc>
          <w:tcPr>
            <w:tcW w:w="2655" w:type="dxa"/>
            <w:tcBorders>
              <w:top w:val="single" w:sz="18" w:space="0" w:color="000001"/>
              <w:bottom w:val="single" w:sz="18" w:space="0" w:color="000001"/>
            </w:tcBorders>
            <w:shd w:val="clear" w:color="auto" w:fill="auto"/>
          </w:tcPr>
          <w:p w14:paraId="05B5409D" w14:textId="77777777" w:rsidR="0088715E" w:rsidRDefault="000D7F03">
            <w:pPr>
              <w:pStyle w:val="LO-normal"/>
              <w:spacing w:line="480" w:lineRule="auto"/>
            </w:pPr>
            <w:r>
              <w:rPr>
                <w:rFonts w:ascii="Times New Roman" w:eastAsia="Times New Roman" w:hAnsi="Times New Roman" w:cs="Times New Roman"/>
                <w:lang w:eastAsia="ko-KR"/>
              </w:rPr>
              <w:t>External (n</w:t>
            </w:r>
            <w:r>
              <w:rPr>
                <w:rFonts w:ascii="Times New Roman" w:eastAsia="Times New Roman" w:hAnsi="Times New Roman" w:cs="Times New Roman"/>
              </w:rPr>
              <w:t>on-social</w:t>
            </w:r>
            <w:r>
              <w:rPr>
                <w:rFonts w:ascii="Times New Roman" w:eastAsia="Times New Roman" w:hAnsi="Times New Roman" w:cs="Times New Roman"/>
                <w:lang w:eastAsia="ko-KR"/>
              </w:rPr>
              <w:t>)</w:t>
            </w:r>
            <w:r>
              <w:rPr>
                <w:rFonts w:ascii="Times New Roman" w:eastAsia="Times New Roman" w:hAnsi="Times New Roman" w:cs="Times New Roman"/>
              </w:rPr>
              <w:t xml:space="preserve"> attributions</w:t>
            </w:r>
          </w:p>
        </w:tc>
        <w:tc>
          <w:tcPr>
            <w:tcW w:w="2341" w:type="dxa"/>
            <w:tcBorders>
              <w:top w:val="single" w:sz="18" w:space="0" w:color="000001"/>
              <w:bottom w:val="single" w:sz="18" w:space="0" w:color="000001"/>
            </w:tcBorders>
            <w:shd w:val="clear" w:color="auto" w:fill="auto"/>
          </w:tcPr>
          <w:p w14:paraId="157C7EDC" w14:textId="77777777" w:rsidR="0088715E" w:rsidRDefault="000D7F03">
            <w:pPr>
              <w:pStyle w:val="LO-normal"/>
              <w:spacing w:line="480" w:lineRule="auto"/>
              <w:jc w:val="right"/>
            </w:pPr>
            <w:r>
              <w:rPr>
                <w:rFonts w:ascii="Times New Roman" w:eastAsia="Times New Roman" w:hAnsi="Times New Roman" w:cs="Times New Roman"/>
              </w:rPr>
              <w:t>.14 (.01)</w:t>
            </w:r>
          </w:p>
        </w:tc>
        <w:tc>
          <w:tcPr>
            <w:tcW w:w="1726" w:type="dxa"/>
            <w:tcBorders>
              <w:top w:val="single" w:sz="18" w:space="0" w:color="000001"/>
              <w:bottom w:val="single" w:sz="18" w:space="0" w:color="000001"/>
            </w:tcBorders>
            <w:shd w:val="clear" w:color="auto" w:fill="auto"/>
          </w:tcPr>
          <w:p w14:paraId="641B7DC2" w14:textId="77777777" w:rsidR="0088715E" w:rsidRDefault="000D7F03">
            <w:pPr>
              <w:pStyle w:val="LO-normal"/>
              <w:spacing w:line="480" w:lineRule="auto"/>
              <w:jc w:val="right"/>
            </w:pPr>
            <w:r>
              <w:rPr>
                <w:rFonts w:ascii="Times New Roman" w:eastAsia="Times New Roman" w:hAnsi="Times New Roman" w:cs="Times New Roman"/>
              </w:rPr>
              <w:t>.09 (.01)</w:t>
            </w:r>
          </w:p>
        </w:tc>
        <w:tc>
          <w:tcPr>
            <w:tcW w:w="1347" w:type="dxa"/>
            <w:tcBorders>
              <w:top w:val="single" w:sz="18" w:space="0" w:color="000001"/>
              <w:bottom w:val="single" w:sz="18" w:space="0" w:color="000001"/>
            </w:tcBorders>
            <w:shd w:val="clear" w:color="auto" w:fill="auto"/>
          </w:tcPr>
          <w:p w14:paraId="0DB47264" w14:textId="77777777" w:rsidR="0088715E" w:rsidRDefault="000D7F03">
            <w:pPr>
              <w:pStyle w:val="LO-normal"/>
              <w:spacing w:line="480" w:lineRule="auto"/>
              <w:jc w:val="right"/>
            </w:pPr>
            <w:r>
              <w:rPr>
                <w:rFonts w:ascii="Times New Roman" w:eastAsia="Times New Roman" w:hAnsi="Times New Roman" w:cs="Times New Roman"/>
              </w:rPr>
              <w:t>.001</w:t>
            </w:r>
          </w:p>
        </w:tc>
      </w:tr>
      <w:tr w:rsidR="0088715E" w14:paraId="72496915" w14:textId="77777777">
        <w:tc>
          <w:tcPr>
            <w:tcW w:w="2655" w:type="dxa"/>
            <w:tcBorders>
              <w:top w:val="single" w:sz="18" w:space="0" w:color="000001"/>
              <w:bottom w:val="single" w:sz="18" w:space="0" w:color="000001"/>
            </w:tcBorders>
            <w:shd w:val="clear" w:color="auto" w:fill="auto"/>
          </w:tcPr>
          <w:p w14:paraId="1A8FD40D" w14:textId="77777777" w:rsidR="0088715E" w:rsidRDefault="000D7F03">
            <w:pPr>
              <w:pStyle w:val="LO-normal"/>
              <w:spacing w:line="480" w:lineRule="auto"/>
            </w:pPr>
            <w:r>
              <w:rPr>
                <w:rFonts w:ascii="Times New Roman" w:eastAsia="Times New Roman" w:hAnsi="Times New Roman" w:cs="Times New Roman"/>
                <w:lang w:eastAsia="ko-KR"/>
              </w:rPr>
              <w:lastRenderedPageBreak/>
              <w:t>External (s</w:t>
            </w:r>
            <w:r>
              <w:rPr>
                <w:rFonts w:ascii="Times New Roman" w:eastAsia="Times New Roman" w:hAnsi="Times New Roman" w:cs="Times New Roman"/>
              </w:rPr>
              <w:t>ocial</w:t>
            </w:r>
            <w:r>
              <w:rPr>
                <w:rFonts w:ascii="Times New Roman" w:eastAsia="Times New Roman" w:hAnsi="Times New Roman" w:cs="Times New Roman"/>
                <w:lang w:eastAsia="ko-KR"/>
              </w:rPr>
              <w:t>)</w:t>
            </w:r>
            <w:r>
              <w:rPr>
                <w:rFonts w:ascii="Times New Roman" w:eastAsia="Times New Roman" w:hAnsi="Times New Roman" w:cs="Times New Roman"/>
              </w:rPr>
              <w:t xml:space="preserve"> attributions</w:t>
            </w:r>
          </w:p>
        </w:tc>
        <w:tc>
          <w:tcPr>
            <w:tcW w:w="2341" w:type="dxa"/>
            <w:tcBorders>
              <w:top w:val="single" w:sz="18" w:space="0" w:color="000001"/>
              <w:bottom w:val="single" w:sz="18" w:space="0" w:color="000001"/>
            </w:tcBorders>
            <w:shd w:val="clear" w:color="auto" w:fill="auto"/>
          </w:tcPr>
          <w:p w14:paraId="1AC6BCDC" w14:textId="77777777" w:rsidR="0088715E" w:rsidRDefault="000D7F03">
            <w:pPr>
              <w:pStyle w:val="LO-normal"/>
              <w:spacing w:line="480" w:lineRule="auto"/>
              <w:jc w:val="right"/>
            </w:pPr>
            <w:r>
              <w:rPr>
                <w:rFonts w:ascii="Times New Roman" w:eastAsia="Times New Roman" w:hAnsi="Times New Roman" w:cs="Times New Roman"/>
              </w:rPr>
              <w:t>.31 (.02)</w:t>
            </w:r>
          </w:p>
        </w:tc>
        <w:tc>
          <w:tcPr>
            <w:tcW w:w="1726" w:type="dxa"/>
            <w:tcBorders>
              <w:top w:val="single" w:sz="18" w:space="0" w:color="000001"/>
              <w:bottom w:val="single" w:sz="18" w:space="0" w:color="000001"/>
            </w:tcBorders>
            <w:shd w:val="clear" w:color="auto" w:fill="auto"/>
          </w:tcPr>
          <w:p w14:paraId="5547F7FF" w14:textId="77777777" w:rsidR="0088715E" w:rsidRDefault="000D7F03">
            <w:pPr>
              <w:pStyle w:val="LO-normal"/>
              <w:spacing w:line="480" w:lineRule="auto"/>
              <w:jc w:val="right"/>
            </w:pPr>
            <w:r>
              <w:rPr>
                <w:rFonts w:ascii="Times New Roman" w:eastAsia="Times New Roman" w:hAnsi="Times New Roman" w:cs="Times New Roman"/>
              </w:rPr>
              <w:t>.34 (.02)</w:t>
            </w:r>
          </w:p>
        </w:tc>
        <w:tc>
          <w:tcPr>
            <w:tcW w:w="1347" w:type="dxa"/>
            <w:tcBorders>
              <w:top w:val="single" w:sz="18" w:space="0" w:color="000001"/>
              <w:bottom w:val="single" w:sz="18" w:space="0" w:color="000001"/>
            </w:tcBorders>
            <w:shd w:val="clear" w:color="auto" w:fill="auto"/>
          </w:tcPr>
          <w:p w14:paraId="4501D4B1" w14:textId="77777777" w:rsidR="0088715E" w:rsidRDefault="000D7F03">
            <w:pPr>
              <w:pStyle w:val="LO-normal"/>
              <w:spacing w:line="480" w:lineRule="auto"/>
              <w:jc w:val="right"/>
            </w:pPr>
            <w:r>
              <w:rPr>
                <w:rFonts w:ascii="Times New Roman" w:eastAsia="Times New Roman" w:hAnsi="Times New Roman" w:cs="Times New Roman"/>
              </w:rPr>
              <w:t>.071</w:t>
            </w:r>
          </w:p>
        </w:tc>
      </w:tr>
      <w:tr w:rsidR="0088715E" w14:paraId="6FAD5A3B" w14:textId="77777777">
        <w:tc>
          <w:tcPr>
            <w:tcW w:w="2655" w:type="dxa"/>
            <w:tcBorders>
              <w:top w:val="single" w:sz="18" w:space="0" w:color="000001"/>
              <w:bottom w:val="single" w:sz="8" w:space="0" w:color="000001"/>
            </w:tcBorders>
            <w:shd w:val="clear" w:color="auto" w:fill="auto"/>
          </w:tcPr>
          <w:p w14:paraId="05514238" w14:textId="77777777" w:rsidR="0088715E" w:rsidRDefault="000D7F03">
            <w:pPr>
              <w:pStyle w:val="LO-normal"/>
              <w:spacing w:line="480" w:lineRule="auto"/>
            </w:pPr>
            <w:r>
              <w:rPr>
                <w:rFonts w:ascii="Times New Roman" w:eastAsia="Times New Roman" w:hAnsi="Times New Roman" w:cs="Times New Roman"/>
                <w:lang w:eastAsia="ko-KR"/>
              </w:rPr>
              <w:t>Internal</w:t>
            </w:r>
            <w:r>
              <w:rPr>
                <w:rFonts w:ascii="Times New Roman" w:eastAsia="Times New Roman" w:hAnsi="Times New Roman" w:cs="Times New Roman"/>
              </w:rPr>
              <w:t xml:space="preserve"> attributions</w:t>
            </w:r>
          </w:p>
        </w:tc>
        <w:tc>
          <w:tcPr>
            <w:tcW w:w="2341" w:type="dxa"/>
            <w:tcBorders>
              <w:top w:val="single" w:sz="18" w:space="0" w:color="000001"/>
              <w:bottom w:val="single" w:sz="8" w:space="0" w:color="000001"/>
            </w:tcBorders>
            <w:shd w:val="clear" w:color="auto" w:fill="auto"/>
          </w:tcPr>
          <w:p w14:paraId="19660DED" w14:textId="77777777" w:rsidR="0088715E" w:rsidRDefault="000D7F03">
            <w:pPr>
              <w:pStyle w:val="LO-normal"/>
              <w:spacing w:line="480" w:lineRule="auto"/>
              <w:jc w:val="right"/>
            </w:pPr>
            <w:r>
              <w:rPr>
                <w:rFonts w:ascii="Times New Roman" w:eastAsia="Times New Roman" w:hAnsi="Times New Roman" w:cs="Times New Roman"/>
              </w:rPr>
              <w:t>.04 (.01)</w:t>
            </w:r>
          </w:p>
        </w:tc>
        <w:tc>
          <w:tcPr>
            <w:tcW w:w="1726" w:type="dxa"/>
            <w:tcBorders>
              <w:top w:val="single" w:sz="18" w:space="0" w:color="000001"/>
              <w:bottom w:val="single" w:sz="8" w:space="0" w:color="000001"/>
            </w:tcBorders>
            <w:shd w:val="clear" w:color="auto" w:fill="auto"/>
          </w:tcPr>
          <w:p w14:paraId="7B30FDAF" w14:textId="77777777" w:rsidR="0088715E" w:rsidRDefault="000D7F03">
            <w:pPr>
              <w:pStyle w:val="LO-normal"/>
              <w:spacing w:line="480" w:lineRule="auto"/>
              <w:jc w:val="right"/>
            </w:pPr>
            <w:r>
              <w:rPr>
                <w:rFonts w:ascii="Times New Roman" w:eastAsia="Times New Roman" w:hAnsi="Times New Roman" w:cs="Times New Roman"/>
              </w:rPr>
              <w:t>.01 (.003)</w:t>
            </w:r>
          </w:p>
        </w:tc>
        <w:tc>
          <w:tcPr>
            <w:tcW w:w="1347" w:type="dxa"/>
            <w:tcBorders>
              <w:top w:val="single" w:sz="18" w:space="0" w:color="000001"/>
              <w:bottom w:val="single" w:sz="8" w:space="0" w:color="000001"/>
            </w:tcBorders>
            <w:shd w:val="clear" w:color="auto" w:fill="auto"/>
          </w:tcPr>
          <w:p w14:paraId="21811272" w14:textId="77777777" w:rsidR="0088715E" w:rsidRDefault="000D7F03">
            <w:pPr>
              <w:pStyle w:val="LO-normal"/>
              <w:spacing w:line="480" w:lineRule="auto"/>
              <w:jc w:val="right"/>
            </w:pPr>
            <w:r>
              <w:rPr>
                <w:rFonts w:ascii="Times New Roman" w:eastAsia="Times New Roman" w:hAnsi="Times New Roman" w:cs="Times New Roman"/>
              </w:rPr>
              <w:t>&lt; .001</w:t>
            </w:r>
          </w:p>
        </w:tc>
      </w:tr>
      <w:tr w:rsidR="0088715E" w14:paraId="7BD47EA7" w14:textId="77777777">
        <w:tc>
          <w:tcPr>
            <w:tcW w:w="2655" w:type="dxa"/>
            <w:tcBorders>
              <w:top w:val="single" w:sz="18" w:space="0" w:color="000001"/>
              <w:bottom w:val="single" w:sz="18" w:space="0" w:color="000001"/>
            </w:tcBorders>
            <w:shd w:val="clear" w:color="auto" w:fill="auto"/>
          </w:tcPr>
          <w:p w14:paraId="686B79D3" w14:textId="77777777" w:rsidR="0088715E" w:rsidRDefault="000D7F03">
            <w:pPr>
              <w:pStyle w:val="LO-normal"/>
              <w:spacing w:line="480" w:lineRule="auto"/>
            </w:pPr>
            <w:r>
              <w:rPr>
                <w:rFonts w:ascii="Times New Roman" w:eastAsia="Times New Roman" w:hAnsi="Times New Roman" w:cs="Times New Roman"/>
                <w:i/>
              </w:rPr>
              <w:t>Facial features</w:t>
            </w:r>
          </w:p>
        </w:tc>
        <w:tc>
          <w:tcPr>
            <w:tcW w:w="2341" w:type="dxa"/>
            <w:tcBorders>
              <w:top w:val="single" w:sz="18" w:space="0" w:color="000001"/>
              <w:bottom w:val="single" w:sz="18" w:space="0" w:color="000001"/>
            </w:tcBorders>
            <w:shd w:val="clear" w:color="auto" w:fill="auto"/>
          </w:tcPr>
          <w:p w14:paraId="7E2D7F2C"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274ADED"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41412926" w14:textId="77777777" w:rsidR="0088715E" w:rsidRDefault="000D7F03">
            <w:pPr>
              <w:pStyle w:val="LO-normal"/>
              <w:spacing w:line="480" w:lineRule="auto"/>
              <w:jc w:val="right"/>
            </w:pPr>
            <w:r>
              <w:rPr>
                <w:rFonts w:ascii="Times New Roman" w:eastAsia="Times New Roman" w:hAnsi="Times New Roman" w:cs="Times New Roman"/>
              </w:rPr>
              <w:t xml:space="preserve"> </w:t>
            </w:r>
          </w:p>
        </w:tc>
      </w:tr>
      <w:tr w:rsidR="0088715E" w14:paraId="5EE69977" w14:textId="77777777">
        <w:tc>
          <w:tcPr>
            <w:tcW w:w="2655" w:type="dxa"/>
            <w:tcBorders>
              <w:top w:val="single" w:sz="18" w:space="0" w:color="000001"/>
              <w:bottom w:val="single" w:sz="18" w:space="0" w:color="000001"/>
            </w:tcBorders>
            <w:shd w:val="clear" w:color="auto" w:fill="auto"/>
          </w:tcPr>
          <w:p w14:paraId="220BC36E" w14:textId="77777777" w:rsidR="0088715E" w:rsidRDefault="000D7F03">
            <w:pPr>
              <w:pStyle w:val="LO-normal"/>
              <w:spacing w:line="48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paired</w:t>
            </w:r>
            <w:proofErr w:type="gramEnd"/>
            <w:r>
              <w:rPr>
                <w:rFonts w:ascii="Times New Roman" w:eastAsia="Times New Roman" w:hAnsi="Times New Roman" w:cs="Times New Roman"/>
              </w:rPr>
              <w:t xml:space="preserve"> sample t-test</w:t>
            </w:r>
          </w:p>
        </w:tc>
        <w:tc>
          <w:tcPr>
            <w:tcW w:w="2341" w:type="dxa"/>
            <w:tcBorders>
              <w:top w:val="single" w:sz="18" w:space="0" w:color="000001"/>
              <w:bottom w:val="single" w:sz="18" w:space="0" w:color="000001"/>
            </w:tcBorders>
            <w:shd w:val="clear" w:color="auto" w:fill="auto"/>
          </w:tcPr>
          <w:p w14:paraId="3855290E"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726" w:type="dxa"/>
            <w:tcBorders>
              <w:top w:val="single" w:sz="18" w:space="0" w:color="000001"/>
              <w:bottom w:val="single" w:sz="18" w:space="0" w:color="000001"/>
            </w:tcBorders>
            <w:shd w:val="clear" w:color="auto" w:fill="auto"/>
          </w:tcPr>
          <w:p w14:paraId="3614CC9D" w14:textId="77777777" w:rsidR="0088715E" w:rsidRDefault="000D7F03">
            <w:pPr>
              <w:pStyle w:val="LO-normal"/>
              <w:spacing w:line="480" w:lineRule="auto"/>
              <w:jc w:val="right"/>
            </w:pPr>
            <w:r>
              <w:rPr>
                <w:rFonts w:ascii="Times New Roman" w:eastAsia="Times New Roman" w:hAnsi="Times New Roman" w:cs="Times New Roman"/>
              </w:rPr>
              <w:t xml:space="preserve"> </w:t>
            </w:r>
          </w:p>
        </w:tc>
        <w:tc>
          <w:tcPr>
            <w:tcW w:w="1347" w:type="dxa"/>
            <w:tcBorders>
              <w:top w:val="single" w:sz="18" w:space="0" w:color="000001"/>
              <w:bottom w:val="single" w:sz="18" w:space="0" w:color="000001"/>
            </w:tcBorders>
            <w:shd w:val="clear" w:color="auto" w:fill="auto"/>
          </w:tcPr>
          <w:p w14:paraId="56FA644C" w14:textId="77777777" w:rsidR="0088715E" w:rsidRDefault="000D7F03">
            <w:pPr>
              <w:pStyle w:val="LO-normal"/>
              <w:spacing w:line="480" w:lineRule="auto"/>
              <w:jc w:val="right"/>
            </w:pPr>
            <w:r>
              <w:rPr>
                <w:rFonts w:ascii="Times New Roman" w:eastAsia="Times New Roman" w:hAnsi="Times New Roman" w:cs="Times New Roman"/>
              </w:rPr>
              <w:t xml:space="preserve"> </w:t>
            </w:r>
          </w:p>
        </w:tc>
      </w:tr>
    </w:tbl>
    <w:p w14:paraId="4F9A4C9C" w14:textId="77777777" w:rsidR="0088715E" w:rsidRDefault="000D7F03">
      <w:pPr>
        <w:pStyle w:val="LO-normal"/>
        <w:spacing w:line="480" w:lineRule="auto"/>
        <w:textAlignment w:val="baseline"/>
        <w:rPr>
          <w:rFonts w:ascii="바탕" w:eastAsia="바탕" w:hAnsi="바탕" w:cs="바탕"/>
          <w:color w:val="000000"/>
          <w:lang w:eastAsia="ko-KR"/>
        </w:rPr>
      </w:pPr>
      <w:r>
        <w:rPr>
          <w:rFonts w:ascii="Times New Roman" w:eastAsia="Times New Roman" w:hAnsi="Times New Roman" w:cs="Times New Roman"/>
          <w:color w:val="000000"/>
          <w:lang w:eastAsia="ko-KR"/>
        </w:rPr>
        <w:t xml:space="preserve"> </w:t>
      </w:r>
    </w:p>
    <w:p w14:paraId="6D79E977" w14:textId="77777777" w:rsidR="0088715E" w:rsidRDefault="0088715E">
      <w:pPr>
        <w:spacing w:line="480" w:lineRule="auto"/>
        <w:textAlignment w:val="baseline"/>
        <w:rPr>
          <w:rFonts w:ascii="바탕" w:eastAsia="바탕" w:hAnsi="바탕" w:cs="바탕"/>
          <w:color w:val="000000"/>
          <w:lang w:eastAsia="ko-KR"/>
        </w:rPr>
      </w:pPr>
    </w:p>
    <w:p w14:paraId="78FE708A" w14:textId="77777777" w:rsidR="0088715E" w:rsidRDefault="0088715E">
      <w:pPr>
        <w:spacing w:line="480" w:lineRule="auto"/>
        <w:textAlignment w:val="baseline"/>
        <w:rPr>
          <w:rFonts w:ascii="바탕" w:eastAsia="바탕" w:hAnsi="바탕" w:cs="바탕"/>
          <w:color w:val="000000"/>
          <w:lang w:eastAsia="ko-KR"/>
        </w:rPr>
      </w:pPr>
    </w:p>
    <w:p w14:paraId="54305724" w14:textId="77777777" w:rsidR="0088715E" w:rsidRDefault="0088715E">
      <w:pPr>
        <w:spacing w:line="480" w:lineRule="auto"/>
        <w:textAlignment w:val="baseline"/>
        <w:rPr>
          <w:rFonts w:ascii="바탕" w:eastAsia="바탕" w:hAnsi="바탕" w:cs="바탕"/>
          <w:color w:val="000000"/>
          <w:lang w:eastAsia="ko-KR"/>
        </w:rPr>
      </w:pPr>
    </w:p>
    <w:p w14:paraId="5D8BE767" w14:textId="77777777" w:rsidR="0088715E" w:rsidRDefault="0088715E">
      <w:pPr>
        <w:spacing w:line="480" w:lineRule="auto"/>
        <w:textAlignment w:val="baseline"/>
        <w:rPr>
          <w:rFonts w:ascii="바탕" w:eastAsia="바탕" w:hAnsi="바탕" w:cs="바탕"/>
          <w:color w:val="000000"/>
          <w:lang w:eastAsia="ko-KR"/>
        </w:rPr>
      </w:pPr>
    </w:p>
    <w:sectPr w:rsidR="0088715E">
      <w:footerReference w:type="default" r:id="rId10"/>
      <w:pgSz w:w="12240" w:h="15840"/>
      <w:pgMar w:top="1440" w:right="1440" w:bottom="1440" w:left="1440" w:header="0" w:footer="72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yayhyung Cho" w:date="2016-07-12T11:45:00Z" w:initials="yC">
    <w:p w14:paraId="421EDB9A" w14:textId="04225E6F" w:rsidR="00F95C75" w:rsidRDefault="00F95C75">
      <w:pPr>
        <w:pStyle w:val="CommentText"/>
      </w:pPr>
      <w:r>
        <w:rPr>
          <w:rStyle w:val="CommentReference"/>
        </w:rPr>
        <w:annotationRef/>
      </w:r>
      <w:r>
        <w:t>Describe what they see in facial expressions and do explain why</w:t>
      </w:r>
    </w:p>
  </w:comment>
  <w:comment w:id="6" w:author="yayhyung Cho" w:date="2016-07-12T11:48:00Z" w:initials="yC">
    <w:p w14:paraId="14F0C75B" w14:textId="736FB30D" w:rsidR="00F95C75" w:rsidRDefault="00F95C75">
      <w:pPr>
        <w:pStyle w:val="CommentText"/>
      </w:pPr>
      <w:r>
        <w:rPr>
          <w:rStyle w:val="CommentReference"/>
        </w:rPr>
        <w:annotationRef/>
      </w:r>
      <w:r>
        <w:t>For which face? All ten?</w:t>
      </w:r>
    </w:p>
  </w:comment>
  <w:comment w:id="20" w:author="yayhyung Cho" w:date="2016-07-12T11:48:00Z" w:initials="yC">
    <w:p w14:paraId="721FC693" w14:textId="1A98872A" w:rsidR="00950E5B" w:rsidRDefault="00950E5B">
      <w:pPr>
        <w:pStyle w:val="CommentText"/>
      </w:pPr>
      <w:r>
        <w:rPr>
          <w:rStyle w:val="CommentReference"/>
        </w:rPr>
        <w:annotationRef/>
      </w:r>
      <w:r>
        <w:t xml:space="preserve">Not here </w:t>
      </w:r>
    </w:p>
  </w:comment>
  <w:comment w:id="21" w:author="yayhyung Cho" w:date="2016-07-12T11:49:00Z" w:initials="yC">
    <w:p w14:paraId="7D076DBD" w14:textId="6E724D1C" w:rsidR="00950E5B" w:rsidRDefault="00950E5B">
      <w:pPr>
        <w:pStyle w:val="CommentText"/>
      </w:pPr>
      <w:r>
        <w:rPr>
          <w:rStyle w:val="CommentReference"/>
        </w:rPr>
        <w:annotationRef/>
      </w:r>
      <w:r>
        <w:t>Need intro to attribution- hypotheses and rationale</w:t>
      </w:r>
    </w:p>
  </w:comment>
  <w:comment w:id="22" w:author="yayhyung Cho" w:date="2016-07-12T11:50:00Z" w:initials="yC">
    <w:p w14:paraId="74317206" w14:textId="08BB9ABA" w:rsidR="001D52E5" w:rsidRDefault="001D52E5">
      <w:pPr>
        <w:pStyle w:val="CommentText"/>
      </w:pPr>
      <w:r>
        <w:rPr>
          <w:rStyle w:val="CommentReference"/>
        </w:rPr>
        <w:annotationRef/>
      </w:r>
      <w:r>
        <w:t xml:space="preserve">Main </w:t>
      </w:r>
      <w:proofErr w:type="spellStart"/>
      <w:r>
        <w:t>effet</w:t>
      </w:r>
      <w:proofErr w:type="spellEnd"/>
      <w:r>
        <w:t xml:space="preserve">? No </w:t>
      </w:r>
      <w:proofErr w:type="spellStart"/>
      <w:r>
        <w:t>inraction</w:t>
      </w:r>
      <w:proofErr w:type="spellEnd"/>
      <w:r>
        <w:t xml:space="preserve"> with culture?</w:t>
      </w:r>
    </w:p>
  </w:comment>
  <w:comment w:id="25" w:author="yayhyung Cho" w:date="2016-07-12T11:51:00Z" w:initials="yC">
    <w:p w14:paraId="6E3B8484" w14:textId="003BB6EC" w:rsidR="001D52E5" w:rsidRDefault="001D52E5">
      <w:pPr>
        <w:pStyle w:val="CommentText"/>
      </w:pPr>
      <w:r>
        <w:rPr>
          <w:rStyle w:val="CommentReference"/>
        </w:rPr>
        <w:annotationRef/>
      </w:r>
      <w:r>
        <w:t>Refer to table</w:t>
      </w:r>
    </w:p>
  </w:comment>
  <w:comment w:id="26" w:author="yayhyung Cho" w:date="2016-07-12T12:32:00Z" w:initials="yC">
    <w:p w14:paraId="6EAF829E" w14:textId="197687BE" w:rsidR="000D7F03" w:rsidRDefault="000D7F03">
      <w:pPr>
        <w:pStyle w:val="CommentText"/>
      </w:pPr>
      <w:r>
        <w:rPr>
          <w:rStyle w:val="CommentReference"/>
        </w:rPr>
        <w:annotationRef/>
      </w:r>
      <w:r>
        <w:t xml:space="preserve">Were the transcript </w:t>
      </w:r>
      <w:r>
        <w:t>translated?</w:t>
      </w:r>
      <w:bookmarkStart w:id="27" w:name="_GoBack"/>
      <w:bookmarkEnd w:id="27"/>
    </w:p>
  </w:comment>
  <w:comment w:id="28" w:author="Unknown Author" w:date="2016-07-05T09:59:00Z" w:initials="">
    <w:p w14:paraId="0C42F55B" w14:textId="77777777" w:rsidR="0088715E" w:rsidRDefault="000D7F03">
      <w:r>
        <w:rPr>
          <w:rFonts w:ascii="Cambria" w:eastAsia="ＭＳ 明朝" w:hAnsi="Cambria" w:cs="Arial"/>
          <w:color w:val="auto"/>
          <w:sz w:val="20"/>
        </w:rPr>
        <w:t xml:space="preserve">I need more </w:t>
      </w:r>
      <w:proofErr w:type="gramStart"/>
      <w:r>
        <w:rPr>
          <w:rFonts w:ascii="Cambria" w:eastAsia="ＭＳ 明朝" w:hAnsi="Cambria" w:cs="Arial"/>
          <w:color w:val="auto"/>
          <w:sz w:val="20"/>
        </w:rPr>
        <w:t>here​?</w:t>
      </w:r>
      <w:proofErr w:type="gramEnd"/>
    </w:p>
    <w:p w14:paraId="7FCB6D8F" w14:textId="77777777" w:rsidR="0088715E" w:rsidRDefault="0088715E"/>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C65F7" w14:textId="77777777" w:rsidR="00000000" w:rsidRDefault="000D7F03">
      <w:r>
        <w:separator/>
      </w:r>
    </w:p>
  </w:endnote>
  <w:endnote w:type="continuationSeparator" w:id="0">
    <w:p w14:paraId="48EAB489" w14:textId="77777777" w:rsidR="00000000" w:rsidRDefault="000D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Liberation Sans">
    <w:altName w:val="Arial"/>
    <w:charset w:val="00"/>
    <w:family w:val="roman"/>
    <w:pitch w:val="variable"/>
  </w:font>
  <w:font w:name="Microsoft YaHei">
    <w:panose1 w:val="00000000000000000000"/>
    <w:charset w:val="00"/>
    <w:family w:val="roman"/>
    <w:notTrueType/>
    <w:pitch w:val="default"/>
  </w:font>
  <w:font w:name="Lucida Sans">
    <w:panose1 w:val="020B0602030504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ヒラギノ角ゴ ProN W3">
    <w:panose1 w:val="00000000000000000000"/>
    <w:charset w:val="8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8F415" w14:textId="77777777" w:rsidR="0088715E" w:rsidRDefault="000D7F03">
    <w:pPr>
      <w:pStyle w:val="Footer"/>
      <w:ind w:right="360"/>
    </w:pPr>
    <w:r>
      <w:rPr>
        <w:noProof/>
      </w:rPr>
      <mc:AlternateContent>
        <mc:Choice Requires="wps">
          <w:drawing>
            <wp:anchor distT="0" distB="0" distL="0" distR="0" simplePos="0" relativeHeight="22" behindDoc="1" locked="0" layoutInCell="1" allowOverlap="1" wp14:anchorId="19F6AC9A" wp14:editId="27484D63">
              <wp:simplePos x="0" y="0"/>
              <wp:positionH relativeFrom="margin">
                <wp:align>right</wp:align>
              </wp:positionH>
              <wp:positionV relativeFrom="paragraph">
                <wp:posOffset>635</wp:posOffset>
              </wp:positionV>
              <wp:extent cx="153670" cy="174625"/>
              <wp:effectExtent l="0" t="0" r="0" b="0"/>
              <wp:wrapSquare wrapText="largest"/>
              <wp:docPr id="10" name="Frame1"/>
              <wp:cNvGraphicFramePr/>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3520DC94" w14:textId="77777777" w:rsidR="0088715E" w:rsidRDefault="000D7F03">
                          <w:pPr>
                            <w:pStyle w:val="Footer"/>
                            <w:rPr>
                              <w:color w:val="auto"/>
                            </w:rPr>
                          </w:pPr>
                          <w:r>
                            <w:rPr>
                              <w:color w:val="auto"/>
                            </w:rPr>
                            <w:fldChar w:fldCharType="begin"/>
                          </w:r>
                          <w:r>
                            <w:instrText>PAGE</w:instrText>
                          </w:r>
                          <w:r>
                            <w:fldChar w:fldCharType="separate"/>
                          </w:r>
                          <w:r>
                            <w:rPr>
                              <w:noProof/>
                            </w:rPr>
                            <w:t>14</w:t>
                          </w:r>
                          <w:r>
                            <w:fldChar w:fldCharType="end"/>
                          </w:r>
                        </w:p>
                      </w:txbxContent>
                    </wps:txbx>
                    <wps:bodyPr lIns="0" tIns="0" rIns="0" bIns="0">
                      <a:spAutoFit/>
                    </wps:bodyPr>
                  </wps:wsp>
                </a:graphicData>
              </a:graphic>
            </wp:anchor>
          </w:drawing>
        </mc:Choice>
        <mc:Fallback>
          <w:pict>
            <v:rect id="shape_0" ID="Frame1" fillcolor="white" stroked="f" style="position:absolute;margin-left:455.9pt;margin-top:0.05pt;width:12pt;height:13.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21</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084B" w14:textId="77777777" w:rsidR="00000000" w:rsidRDefault="000D7F03">
      <w:r>
        <w:separator/>
      </w:r>
    </w:p>
  </w:footnote>
  <w:footnote w:type="continuationSeparator" w:id="0">
    <w:p w14:paraId="6FE63B2D" w14:textId="77777777" w:rsidR="00000000" w:rsidRDefault="000D7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5E"/>
    <w:rsid w:val="000D7F03"/>
    <w:rsid w:val="001D52E5"/>
    <w:rsid w:val="006744D6"/>
    <w:rsid w:val="006E5F41"/>
    <w:rsid w:val="0088715E"/>
    <w:rsid w:val="00950E5B"/>
    <w:rsid w:val="00F95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F9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70D7B"/>
    <w:rPr>
      <w:sz w:val="18"/>
      <w:szCs w:val="18"/>
    </w:rPr>
  </w:style>
  <w:style w:type="character" w:customStyle="1" w:styleId="CommentTextChar">
    <w:name w:val="Comment Text Char"/>
    <w:basedOn w:val="DefaultParagraphFont"/>
    <w:link w:val="CommentText"/>
    <w:uiPriority w:val="99"/>
    <w:semiHidden/>
    <w:qFormat/>
    <w:rsid w:val="00770D7B"/>
    <w:rPr>
      <w:rFonts w:ascii="Times New Roman" w:eastAsia="Batang" w:hAnsi="Times New Roman"/>
    </w:rPr>
  </w:style>
  <w:style w:type="character" w:customStyle="1" w:styleId="InternetLink">
    <w:name w:val="Internet Link"/>
    <w:basedOn w:val="DefaultParagraphFont"/>
    <w:uiPriority w:val="99"/>
    <w:unhideWhenUsed/>
    <w:rsid w:val="00770D7B"/>
    <w:rPr>
      <w:color w:val="0000FF" w:themeColor="hyperlink"/>
      <w:u w:val="single"/>
    </w:rPr>
  </w:style>
  <w:style w:type="character" w:customStyle="1" w:styleId="BalloonTextChar">
    <w:name w:val="Balloon Text Char"/>
    <w:basedOn w:val="DefaultParagraphFont"/>
    <w:link w:val="BalloonText"/>
    <w:uiPriority w:val="99"/>
    <w:semiHidden/>
    <w:qFormat/>
    <w:rsid w:val="00770D7B"/>
    <w:rPr>
      <w:rFonts w:ascii="Lucida Grande" w:eastAsia="Batang" w:hAnsi="Lucida Grande" w:cs="Lucida Grande"/>
      <w:sz w:val="18"/>
      <w:szCs w:val="18"/>
    </w:rPr>
  </w:style>
  <w:style w:type="character" w:customStyle="1" w:styleId="CommentSubjectChar">
    <w:name w:val="Comment Subject Char"/>
    <w:basedOn w:val="CommentTextChar"/>
    <w:link w:val="CommentSubject"/>
    <w:uiPriority w:val="99"/>
    <w:semiHidden/>
    <w:qFormat/>
    <w:rsid w:val="00941519"/>
    <w:rPr>
      <w:rFonts w:ascii="Times New Roman" w:eastAsia="Batang" w:hAnsi="Times New Roman"/>
      <w:b/>
      <w:bCs/>
      <w:sz w:val="20"/>
      <w:szCs w:val="20"/>
    </w:rPr>
  </w:style>
  <w:style w:type="character" w:customStyle="1" w:styleId="FooterChar">
    <w:name w:val="Footer Char"/>
    <w:basedOn w:val="DefaultParagraphFont"/>
    <w:link w:val="Footer"/>
    <w:uiPriority w:val="99"/>
    <w:qFormat/>
    <w:rsid w:val="00B16A68"/>
    <w:rPr>
      <w:rFonts w:ascii="Times New Roman" w:eastAsia="Batang" w:hAnsi="Times New Roman"/>
    </w:rPr>
  </w:style>
  <w:style w:type="character" w:styleId="PageNumber">
    <w:name w:val="page number"/>
    <w:basedOn w:val="DefaultParagraphFont"/>
    <w:uiPriority w:val="99"/>
    <w:semiHidden/>
    <w:unhideWhenUsed/>
    <w:qFormat/>
    <w:rsid w:val="00B16A68"/>
  </w:style>
  <w:style w:type="character" w:styleId="PlaceholderText">
    <w:name w:val="Placeholder Text"/>
    <w:basedOn w:val="DefaultParagraphFont"/>
    <w:uiPriority w:val="99"/>
    <w:semiHidden/>
    <w:qFormat/>
    <w:rsid w:val="00C504B9"/>
    <w:rPr>
      <w:color w:val="808080"/>
    </w:rPr>
  </w:style>
  <w:style w:type="character" w:customStyle="1" w:styleId="apple-converted-space">
    <w:name w:val="apple-converted-space"/>
    <w:basedOn w:val="DefaultParagraphFont"/>
    <w:qFormat/>
    <w:rsid w:val="006C18A1"/>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CommentText">
    <w:name w:val="annotation text"/>
    <w:basedOn w:val="Normal"/>
    <w:link w:val="CommentTextChar"/>
    <w:uiPriority w:val="99"/>
    <w:semiHidden/>
    <w:unhideWhenUsed/>
    <w:qFormat/>
    <w:rsid w:val="00770D7B"/>
  </w:style>
  <w:style w:type="paragraph" w:styleId="BalloonText">
    <w:name w:val="Balloon Text"/>
    <w:basedOn w:val="Normal"/>
    <w:link w:val="BalloonTextChar"/>
    <w:uiPriority w:val="99"/>
    <w:semiHidden/>
    <w:unhideWhenUsed/>
    <w:qFormat/>
    <w:rsid w:val="00770D7B"/>
    <w:rPr>
      <w:rFonts w:ascii="Lucida Grande" w:hAnsi="Lucida Grande" w:cs="Lucida Grande"/>
      <w:sz w:val="18"/>
      <w:szCs w:val="18"/>
    </w:rPr>
  </w:style>
  <w:style w:type="paragraph" w:styleId="CommentSubject">
    <w:name w:val="annotation subject"/>
    <w:basedOn w:val="CommentText"/>
    <w:link w:val="CommentSubjectChar"/>
    <w:uiPriority w:val="99"/>
    <w:semiHidden/>
    <w:unhideWhenUsed/>
    <w:qFormat/>
    <w:rsid w:val="00941519"/>
    <w:rPr>
      <w:b/>
      <w:bCs/>
      <w:sz w:val="20"/>
      <w:szCs w:val="20"/>
    </w:rPr>
  </w:style>
  <w:style w:type="paragraph" w:styleId="Revision">
    <w:name w:val="Revision"/>
    <w:uiPriority w:val="99"/>
    <w:semiHidden/>
    <w:qFormat/>
    <w:rsid w:val="00EF54C7"/>
    <w:rPr>
      <w:rFonts w:ascii="Times New Roman" w:eastAsia="Batang" w:hAnsi="Times New Roman"/>
      <w:color w:val="00000A"/>
      <w:sz w:val="24"/>
    </w:rPr>
  </w:style>
  <w:style w:type="paragraph" w:styleId="Footer">
    <w:name w:val="footer"/>
    <w:basedOn w:val="Normal"/>
    <w:link w:val="FooterChar"/>
    <w:uiPriority w:val="99"/>
    <w:unhideWhenUsed/>
    <w:rsid w:val="00B16A68"/>
    <w:pPr>
      <w:tabs>
        <w:tab w:val="center" w:pos="4320"/>
        <w:tab w:val="right" w:pos="8640"/>
      </w:tabs>
    </w:pPr>
  </w:style>
  <w:style w:type="paragraph" w:customStyle="1" w:styleId="FrameContents">
    <w:name w:val="Frame Contents"/>
    <w:basedOn w:val="Normal"/>
    <w:qFormat/>
  </w:style>
  <w:style w:type="paragraph" w:customStyle="1" w:styleId="LO-normal">
    <w:name w:val="LO-normal"/>
    <w:qFormat/>
    <w:rPr>
      <w:sz w:val="24"/>
    </w:r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70D7B"/>
    <w:rPr>
      <w:sz w:val="18"/>
      <w:szCs w:val="18"/>
    </w:rPr>
  </w:style>
  <w:style w:type="character" w:customStyle="1" w:styleId="CommentTextChar">
    <w:name w:val="Comment Text Char"/>
    <w:basedOn w:val="DefaultParagraphFont"/>
    <w:link w:val="CommentText"/>
    <w:uiPriority w:val="99"/>
    <w:semiHidden/>
    <w:qFormat/>
    <w:rsid w:val="00770D7B"/>
    <w:rPr>
      <w:rFonts w:ascii="Times New Roman" w:eastAsia="Batang" w:hAnsi="Times New Roman"/>
    </w:rPr>
  </w:style>
  <w:style w:type="character" w:customStyle="1" w:styleId="InternetLink">
    <w:name w:val="Internet Link"/>
    <w:basedOn w:val="DefaultParagraphFont"/>
    <w:uiPriority w:val="99"/>
    <w:unhideWhenUsed/>
    <w:rsid w:val="00770D7B"/>
    <w:rPr>
      <w:color w:val="0000FF" w:themeColor="hyperlink"/>
      <w:u w:val="single"/>
    </w:rPr>
  </w:style>
  <w:style w:type="character" w:customStyle="1" w:styleId="BalloonTextChar">
    <w:name w:val="Balloon Text Char"/>
    <w:basedOn w:val="DefaultParagraphFont"/>
    <w:link w:val="BalloonText"/>
    <w:uiPriority w:val="99"/>
    <w:semiHidden/>
    <w:qFormat/>
    <w:rsid w:val="00770D7B"/>
    <w:rPr>
      <w:rFonts w:ascii="Lucida Grande" w:eastAsia="Batang" w:hAnsi="Lucida Grande" w:cs="Lucida Grande"/>
      <w:sz w:val="18"/>
      <w:szCs w:val="18"/>
    </w:rPr>
  </w:style>
  <w:style w:type="character" w:customStyle="1" w:styleId="CommentSubjectChar">
    <w:name w:val="Comment Subject Char"/>
    <w:basedOn w:val="CommentTextChar"/>
    <w:link w:val="CommentSubject"/>
    <w:uiPriority w:val="99"/>
    <w:semiHidden/>
    <w:qFormat/>
    <w:rsid w:val="00941519"/>
    <w:rPr>
      <w:rFonts w:ascii="Times New Roman" w:eastAsia="Batang" w:hAnsi="Times New Roman"/>
      <w:b/>
      <w:bCs/>
      <w:sz w:val="20"/>
      <w:szCs w:val="20"/>
    </w:rPr>
  </w:style>
  <w:style w:type="character" w:customStyle="1" w:styleId="FooterChar">
    <w:name w:val="Footer Char"/>
    <w:basedOn w:val="DefaultParagraphFont"/>
    <w:link w:val="Footer"/>
    <w:uiPriority w:val="99"/>
    <w:qFormat/>
    <w:rsid w:val="00B16A68"/>
    <w:rPr>
      <w:rFonts w:ascii="Times New Roman" w:eastAsia="Batang" w:hAnsi="Times New Roman"/>
    </w:rPr>
  </w:style>
  <w:style w:type="character" w:styleId="PageNumber">
    <w:name w:val="page number"/>
    <w:basedOn w:val="DefaultParagraphFont"/>
    <w:uiPriority w:val="99"/>
    <w:semiHidden/>
    <w:unhideWhenUsed/>
    <w:qFormat/>
    <w:rsid w:val="00B16A68"/>
  </w:style>
  <w:style w:type="character" w:styleId="PlaceholderText">
    <w:name w:val="Placeholder Text"/>
    <w:basedOn w:val="DefaultParagraphFont"/>
    <w:uiPriority w:val="99"/>
    <w:semiHidden/>
    <w:qFormat/>
    <w:rsid w:val="00C504B9"/>
    <w:rPr>
      <w:color w:val="808080"/>
    </w:rPr>
  </w:style>
  <w:style w:type="character" w:customStyle="1" w:styleId="apple-converted-space">
    <w:name w:val="apple-converted-space"/>
    <w:basedOn w:val="DefaultParagraphFont"/>
    <w:qFormat/>
    <w:rsid w:val="006C18A1"/>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qFormat/>
    <w:rsid w:val="00770D7B"/>
    <w:pPr>
      <w:spacing w:before="2" w:after="2"/>
    </w:pPr>
    <w:rPr>
      <w:rFonts w:ascii="Times" w:hAnsi="Times" w:cs="Times New Roman"/>
      <w:sz w:val="20"/>
      <w:szCs w:val="20"/>
    </w:rPr>
  </w:style>
  <w:style w:type="paragraph" w:styleId="CommentText">
    <w:name w:val="annotation text"/>
    <w:basedOn w:val="Normal"/>
    <w:link w:val="CommentTextChar"/>
    <w:uiPriority w:val="99"/>
    <w:semiHidden/>
    <w:unhideWhenUsed/>
    <w:qFormat/>
    <w:rsid w:val="00770D7B"/>
  </w:style>
  <w:style w:type="paragraph" w:styleId="BalloonText">
    <w:name w:val="Balloon Text"/>
    <w:basedOn w:val="Normal"/>
    <w:link w:val="BalloonTextChar"/>
    <w:uiPriority w:val="99"/>
    <w:semiHidden/>
    <w:unhideWhenUsed/>
    <w:qFormat/>
    <w:rsid w:val="00770D7B"/>
    <w:rPr>
      <w:rFonts w:ascii="Lucida Grande" w:hAnsi="Lucida Grande" w:cs="Lucida Grande"/>
      <w:sz w:val="18"/>
      <w:szCs w:val="18"/>
    </w:rPr>
  </w:style>
  <w:style w:type="paragraph" w:styleId="CommentSubject">
    <w:name w:val="annotation subject"/>
    <w:basedOn w:val="CommentText"/>
    <w:link w:val="CommentSubjectChar"/>
    <w:uiPriority w:val="99"/>
    <w:semiHidden/>
    <w:unhideWhenUsed/>
    <w:qFormat/>
    <w:rsid w:val="00941519"/>
    <w:rPr>
      <w:b/>
      <w:bCs/>
      <w:sz w:val="20"/>
      <w:szCs w:val="20"/>
    </w:rPr>
  </w:style>
  <w:style w:type="paragraph" w:styleId="Revision">
    <w:name w:val="Revision"/>
    <w:uiPriority w:val="99"/>
    <w:semiHidden/>
    <w:qFormat/>
    <w:rsid w:val="00EF54C7"/>
    <w:rPr>
      <w:rFonts w:ascii="Times New Roman" w:eastAsia="Batang" w:hAnsi="Times New Roman"/>
      <w:color w:val="00000A"/>
      <w:sz w:val="24"/>
    </w:rPr>
  </w:style>
  <w:style w:type="paragraph" w:styleId="Footer">
    <w:name w:val="footer"/>
    <w:basedOn w:val="Normal"/>
    <w:link w:val="FooterChar"/>
    <w:uiPriority w:val="99"/>
    <w:unhideWhenUsed/>
    <w:rsid w:val="00B16A68"/>
    <w:pPr>
      <w:tabs>
        <w:tab w:val="center" w:pos="4320"/>
        <w:tab w:val="right" w:pos="8640"/>
      </w:tabs>
    </w:pPr>
  </w:style>
  <w:style w:type="paragraph" w:customStyle="1" w:styleId="FrameContents">
    <w:name w:val="Frame Contents"/>
    <w:basedOn w:val="Normal"/>
    <w:qFormat/>
  </w:style>
  <w:style w:type="paragraph" w:customStyle="1" w:styleId="LO-normal">
    <w:name w:val="LO-normal"/>
    <w:qFormat/>
    <w:rPr>
      <w:sz w:val="24"/>
    </w:rPr>
  </w:style>
  <w:style w:type="table" w:styleId="LightShading">
    <w:name w:val="Light Shading"/>
    <w:basedOn w:val="TableNormal"/>
    <w:uiPriority w:val="60"/>
    <w:rsid w:val="00770D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64A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oyang@umich.edu"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D4741-C4FB-724F-A993-AAE6B67C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22</Pages>
  <Words>4642</Words>
  <Characters>26463</Characters>
  <Application>Microsoft Macintosh Word</Application>
  <DocSecurity>0</DocSecurity>
  <Lines>220</Lines>
  <Paragraphs>62</Paragraphs>
  <ScaleCrop>false</ScaleCrop>
  <Company>University of Michigan</Company>
  <LinksUpToDate>false</LinksUpToDate>
  <CharactersWithSpaces>31043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Yay-hyung Cho</dc:creator>
  <dc:description/>
  <cp:lastModifiedBy>yayhyung Cho</cp:lastModifiedBy>
  <cp:revision>31</cp:revision>
  <cp:lastPrinted>2016-06-06T23:13:00Z</cp:lastPrinted>
  <dcterms:created xsi:type="dcterms:W3CDTF">2016-06-21T12:58:00Z</dcterms:created>
  <dcterms:modified xsi:type="dcterms:W3CDTF">2016-07-12T16:33:00Z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PAPERS2_INFO_01">
    <vt:lpwstr>&lt;info&gt;&lt;style id="http://www.zotero.org/styles/apa"/&gt;&lt;format class="21"/&gt;&lt;count citations="1" publications="1"/&gt;&lt;/info&gt;PAPERS2_INFO_END</vt:lpwstr>
  </property>
  <property fmtid="{D5CDD505-2E9C-101B-9397-08002B2CF9AE}" pid="7" name="ScaleCrop">
    <vt:bool>false</vt:bool>
  </property>
  <property fmtid="{D5CDD505-2E9C-101B-9397-08002B2CF9AE}" pid="8" name="ShareDoc">
    <vt:bool>false</vt:bool>
  </property>
</Properties>
</file>